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6E95" w14:textId="08A1C1AF" w:rsidR="00822A7F" w:rsidRPr="00AD79DA" w:rsidRDefault="00822A7F" w:rsidP="00822A7F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C30C1A">
        <w:rPr>
          <w:b/>
          <w:sz w:val="28"/>
          <w:szCs w:val="28"/>
          <w:highlight w:val="green"/>
          <w:u w:val="single"/>
        </w:rPr>
        <w:t xml:space="preserve">2014 </w:t>
      </w:r>
      <w:r w:rsidR="003C36E1" w:rsidRPr="00C30C1A">
        <w:rPr>
          <w:b/>
          <w:sz w:val="28"/>
          <w:szCs w:val="28"/>
          <w:highlight w:val="green"/>
          <w:u w:val="single"/>
        </w:rPr>
        <w:t>Plumbing</w:t>
      </w:r>
      <w:r w:rsidRPr="00C30C1A">
        <w:rPr>
          <w:b/>
          <w:sz w:val="28"/>
          <w:szCs w:val="28"/>
          <w:highlight w:val="green"/>
          <w:u w:val="single"/>
        </w:rPr>
        <w:t xml:space="preserve"> </w:t>
      </w:r>
      <w:r w:rsidR="003C36E1" w:rsidRPr="00C30C1A">
        <w:rPr>
          <w:b/>
          <w:sz w:val="28"/>
          <w:szCs w:val="28"/>
          <w:highlight w:val="green"/>
          <w:u w:val="single"/>
        </w:rPr>
        <w:t>Code –</w:t>
      </w:r>
      <w:r w:rsidRPr="00C30C1A">
        <w:rPr>
          <w:b/>
          <w:sz w:val="28"/>
          <w:szCs w:val="28"/>
          <w:highlight w:val="green"/>
          <w:u w:val="single"/>
        </w:rPr>
        <w:t xml:space="preserve"> Chapter 1</w:t>
      </w:r>
      <w:r w:rsidRPr="00AD79DA">
        <w:rPr>
          <w:b/>
          <w:sz w:val="28"/>
          <w:szCs w:val="28"/>
          <w:u w:val="single"/>
        </w:rPr>
        <w:t xml:space="preserve"> </w:t>
      </w:r>
    </w:p>
    <w:p w14:paraId="6E82CDC5" w14:textId="77777777" w:rsidR="003C36E1" w:rsidRPr="00C30C1A" w:rsidRDefault="003C36E1" w:rsidP="003C36E1">
      <w:pPr>
        <w:tabs>
          <w:tab w:val="left" w:pos="0"/>
        </w:tabs>
        <w:spacing w:before="120" w:after="120"/>
        <w:jc w:val="both"/>
        <w:rPr>
          <w:ins w:id="0" w:author="Danielle Delahanty (Buildings)" w:date="2021-05-04T10:35:00Z"/>
          <w:bCs/>
          <w:highlight w:val="lightGray"/>
        </w:rPr>
      </w:pPr>
      <w:ins w:id="1" w:author="Danielle Delahanty (Buildings)" w:date="2021-05-04T10:35:00Z">
        <w:r w:rsidRPr="00C30C1A">
          <w:rPr>
            <w:bCs/>
            <w:highlight w:val="lightGray"/>
          </w:rPr>
          <w:t>Replace the existing Section 106.6 in its entirety with the below, which includes the comprehensive legislative history for this section.</w:t>
        </w:r>
      </w:ins>
    </w:p>
    <w:p w14:paraId="30F7665A" w14:textId="6B1DA35D" w:rsidR="003C36E1" w:rsidRPr="00C30C1A" w:rsidRDefault="003C36E1" w:rsidP="00663E5D">
      <w:pPr>
        <w:spacing w:before="120" w:after="120"/>
        <w:jc w:val="both"/>
        <w:rPr>
          <w:spacing w:val="1"/>
          <w:highlight w:val="lightGray"/>
        </w:rPr>
      </w:pPr>
      <w:r w:rsidRPr="00C30C1A">
        <w:rPr>
          <w:b/>
          <w:bCs/>
          <w:highlight w:val="lightGray"/>
        </w:rPr>
        <w:t>106.6 Discharge of sewage and discharge and/or management of stormwater runoff.</w:t>
      </w:r>
      <w:r w:rsidRPr="00C30C1A">
        <w:rPr>
          <w:highlight w:val="lightGray"/>
        </w:rPr>
        <w:t xml:space="preserve"> Applications for construction document approval shall comply with Sections 106.6.1, 106.6.2 and 106.6.3.</w:t>
      </w:r>
    </w:p>
    <w:p w14:paraId="06818ECC" w14:textId="77777777" w:rsidR="003C36E1" w:rsidRPr="00C30C1A" w:rsidRDefault="003C36E1" w:rsidP="003C36E1">
      <w:pPr>
        <w:tabs>
          <w:tab w:val="left" w:pos="0"/>
        </w:tabs>
        <w:spacing w:before="120" w:after="120"/>
        <w:rPr>
          <w:bCs/>
          <w:highlight w:val="lightGray"/>
        </w:rPr>
      </w:pPr>
      <w:r w:rsidRPr="00C30C1A">
        <w:rPr>
          <w:bCs/>
          <w:highlight w:val="lightGray"/>
        </w:rPr>
        <w:t xml:space="preserve">Legislative History: </w:t>
      </w:r>
    </w:p>
    <w:p w14:paraId="1A8AF0F3" w14:textId="4378758C" w:rsidR="003C36E1" w:rsidRPr="00C30C1A" w:rsidRDefault="001E07F9" w:rsidP="003C36E1">
      <w:pPr>
        <w:tabs>
          <w:tab w:val="left" w:pos="0"/>
        </w:tabs>
        <w:spacing w:before="120" w:after="120"/>
        <w:rPr>
          <w:bCs/>
          <w:highlight w:val="lightGray"/>
        </w:rPr>
      </w:pPr>
      <w:hyperlink r:id="rId7" w:tgtFrame="_blank" w:history="1">
        <w:r w:rsidR="003C36E1" w:rsidRPr="00C30C1A">
          <w:rPr>
            <w:rStyle w:val="Hyperlink"/>
            <w:bCs/>
            <w:highlight w:val="lightGray"/>
          </w:rPr>
          <w:t>Local Law 97/17</w:t>
        </w:r>
      </w:hyperlink>
    </w:p>
    <w:p w14:paraId="06DBC5AB" w14:textId="334FE181" w:rsidR="003C36E1" w:rsidRPr="00AD79DA" w:rsidRDefault="001E07F9" w:rsidP="003C36E1">
      <w:pPr>
        <w:tabs>
          <w:tab w:val="left" w:pos="0"/>
        </w:tabs>
        <w:spacing w:before="120" w:after="120"/>
        <w:rPr>
          <w:bCs/>
        </w:rPr>
      </w:pPr>
      <w:hyperlink r:id="rId8" w:tgtFrame="_blank" w:history="1">
        <w:r w:rsidR="003C36E1" w:rsidRPr="00C30C1A">
          <w:rPr>
            <w:rStyle w:val="Hyperlink"/>
            <w:bCs/>
            <w:highlight w:val="lightGray"/>
          </w:rPr>
          <w:t>Local Law 41/12 (2014 Code Revision Cycle)</w:t>
        </w:r>
      </w:hyperlink>
    </w:p>
    <w:p w14:paraId="310F0C7B" w14:textId="77777777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bCs/>
        </w:rPr>
      </w:pPr>
    </w:p>
    <w:p w14:paraId="69975AFA" w14:textId="7F42644E" w:rsidR="003C36E1" w:rsidRPr="00C30C1A" w:rsidRDefault="003C36E1" w:rsidP="003C36E1">
      <w:pPr>
        <w:tabs>
          <w:tab w:val="left" w:pos="0"/>
        </w:tabs>
        <w:spacing w:before="120" w:after="120"/>
        <w:jc w:val="both"/>
        <w:rPr>
          <w:ins w:id="2" w:author="Danielle Delahanty (Buildings)" w:date="2021-05-04T10:37:00Z"/>
          <w:bCs/>
          <w:highlight w:val="lightGray"/>
        </w:rPr>
      </w:pPr>
      <w:ins w:id="3" w:author="Danielle Delahanty (Buildings)" w:date="2021-05-04T10:37:00Z">
        <w:r w:rsidRPr="00C30C1A">
          <w:rPr>
            <w:bCs/>
            <w:highlight w:val="lightGray"/>
          </w:rPr>
          <w:t>Add a new Section 106.6.3, which includes the comprehensive legislative history for this section.</w:t>
        </w:r>
      </w:ins>
    </w:p>
    <w:p w14:paraId="40C2C22F" w14:textId="3550EDA8" w:rsidR="003C36E1" w:rsidRPr="00C30C1A" w:rsidRDefault="003C36E1" w:rsidP="003C36E1">
      <w:pPr>
        <w:spacing w:before="120" w:after="120"/>
        <w:jc w:val="both"/>
        <w:rPr>
          <w:highlight w:val="lightGray"/>
        </w:rPr>
      </w:pPr>
      <w:r w:rsidRPr="00C30C1A">
        <w:rPr>
          <w:b/>
          <w:bCs/>
          <w:highlight w:val="lightGray"/>
        </w:rPr>
        <w:t>106.6.3 Post-construction stormwater management facilities.</w:t>
      </w:r>
      <w:r w:rsidRPr="00C30C1A">
        <w:rPr>
          <w:highlight w:val="lightGray"/>
        </w:rPr>
        <w:t xml:space="preserve"> A post-construction stormwater management facility that is constructed as a part of a covered development project, shall comply with the rules of the Department of Environmental Protection and with this code.</w:t>
      </w:r>
    </w:p>
    <w:p w14:paraId="2967DA27" w14:textId="77777777" w:rsidR="003C36E1" w:rsidRPr="00C30C1A" w:rsidRDefault="003C36E1" w:rsidP="00663E5D">
      <w:pPr>
        <w:tabs>
          <w:tab w:val="left" w:pos="0"/>
        </w:tabs>
        <w:spacing w:before="120" w:after="120"/>
        <w:jc w:val="both"/>
        <w:rPr>
          <w:bCs/>
          <w:highlight w:val="lightGray"/>
        </w:rPr>
      </w:pPr>
      <w:r w:rsidRPr="00C30C1A">
        <w:rPr>
          <w:bCs/>
          <w:highlight w:val="lightGray"/>
        </w:rPr>
        <w:t xml:space="preserve">Legislative History: </w:t>
      </w:r>
    </w:p>
    <w:p w14:paraId="37F04C25" w14:textId="7C7E770D" w:rsidR="00F05200" w:rsidRPr="00C30C1A" w:rsidRDefault="001E07F9" w:rsidP="00663E5D">
      <w:pPr>
        <w:tabs>
          <w:tab w:val="left" w:pos="0"/>
        </w:tabs>
        <w:spacing w:before="120" w:after="120"/>
        <w:jc w:val="both"/>
        <w:rPr>
          <w:highlight w:val="lightGray"/>
        </w:rPr>
      </w:pPr>
      <w:hyperlink r:id="rId9" w:history="1">
        <w:r w:rsidR="00F05200" w:rsidRPr="00C30C1A">
          <w:rPr>
            <w:rStyle w:val="Hyperlink"/>
            <w:highlight w:val="lightGray"/>
          </w:rPr>
          <w:t>Local Law 91/20</w:t>
        </w:r>
      </w:hyperlink>
    </w:p>
    <w:p w14:paraId="2268BC36" w14:textId="1312165B" w:rsidR="003C36E1" w:rsidRPr="00AD79DA" w:rsidRDefault="001E07F9" w:rsidP="00663E5D">
      <w:pPr>
        <w:tabs>
          <w:tab w:val="left" w:pos="0"/>
        </w:tabs>
        <w:spacing w:before="120" w:after="120"/>
        <w:jc w:val="both"/>
        <w:rPr>
          <w:bCs/>
        </w:rPr>
      </w:pPr>
      <w:hyperlink r:id="rId10" w:tgtFrame="_blank" w:history="1">
        <w:r w:rsidR="003C36E1" w:rsidRPr="00C30C1A">
          <w:rPr>
            <w:rStyle w:val="Hyperlink"/>
            <w:bCs/>
            <w:highlight w:val="lightGray"/>
          </w:rPr>
          <w:t>Local Law 97/17</w:t>
        </w:r>
      </w:hyperlink>
    </w:p>
    <w:p w14:paraId="27F209E7" w14:textId="77777777" w:rsidR="003C36E1" w:rsidRPr="00AD79DA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3CAA6D00" w14:textId="1FD1E2B5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C30C1A">
        <w:rPr>
          <w:b/>
          <w:sz w:val="28"/>
          <w:szCs w:val="28"/>
          <w:highlight w:val="green"/>
          <w:u w:val="single"/>
        </w:rPr>
        <w:t>2014 Plumbing Code – Chapter 2</w:t>
      </w:r>
      <w:r w:rsidRPr="00AD79DA">
        <w:rPr>
          <w:b/>
          <w:sz w:val="28"/>
          <w:szCs w:val="28"/>
          <w:u w:val="single"/>
        </w:rPr>
        <w:t xml:space="preserve"> </w:t>
      </w:r>
    </w:p>
    <w:p w14:paraId="742F8C4E" w14:textId="77777777" w:rsidR="003C36E1" w:rsidRPr="00C30C1A" w:rsidRDefault="003C36E1" w:rsidP="003C36E1">
      <w:pPr>
        <w:tabs>
          <w:tab w:val="left" w:pos="0"/>
        </w:tabs>
        <w:spacing w:before="120" w:after="120"/>
        <w:jc w:val="both"/>
        <w:rPr>
          <w:ins w:id="4" w:author="Danielle Delahanty (Buildings)" w:date="2021-05-04T10:37:00Z"/>
          <w:bCs/>
          <w:highlight w:val="lightGray"/>
        </w:rPr>
      </w:pPr>
      <w:ins w:id="5" w:author="Danielle Delahanty (Buildings)" w:date="2021-05-04T10:37:00Z">
        <w:r w:rsidRPr="00C30C1A">
          <w:rPr>
            <w:bCs/>
            <w:highlight w:val="lightGray"/>
          </w:rPr>
          <w:t xml:space="preserve">Add new </w:t>
        </w:r>
      </w:ins>
      <w:ins w:id="6" w:author="Danielle Delahanty (Buildings)" w:date="2021-05-04T10:38:00Z">
        <w:r w:rsidRPr="00C30C1A">
          <w:rPr>
            <w:bCs/>
            <w:highlight w:val="lightGray"/>
          </w:rPr>
          <w:t xml:space="preserve">definitions to </w:t>
        </w:r>
      </w:ins>
      <w:ins w:id="7" w:author="Danielle Delahanty (Buildings)" w:date="2021-05-04T10:37:00Z">
        <w:r w:rsidRPr="00C30C1A">
          <w:rPr>
            <w:bCs/>
            <w:highlight w:val="lightGray"/>
          </w:rPr>
          <w:t xml:space="preserve">Section </w:t>
        </w:r>
      </w:ins>
      <w:ins w:id="8" w:author="Danielle Delahanty (Buildings)" w:date="2021-05-04T10:38:00Z">
        <w:r w:rsidRPr="00C30C1A">
          <w:rPr>
            <w:bCs/>
            <w:highlight w:val="lightGray"/>
          </w:rPr>
          <w:t>202 in alphabetical order</w:t>
        </w:r>
      </w:ins>
      <w:ins w:id="9" w:author="Danielle Delahanty (Buildings)" w:date="2021-05-04T10:39:00Z">
        <w:r w:rsidRPr="00C30C1A">
          <w:rPr>
            <w:bCs/>
            <w:highlight w:val="lightGray"/>
          </w:rPr>
          <w:t xml:space="preserve">. The </w:t>
        </w:r>
      </w:ins>
      <w:ins w:id="10" w:author="Danielle Delahanty (Buildings)" w:date="2021-05-04T10:37:00Z">
        <w:r w:rsidRPr="00C30C1A">
          <w:rPr>
            <w:bCs/>
            <w:highlight w:val="lightGray"/>
          </w:rPr>
          <w:t>comprehensive legislative history for this section</w:t>
        </w:r>
      </w:ins>
      <w:ins w:id="11" w:author="Danielle Delahanty (Buildings)" w:date="2021-05-04T10:39:00Z">
        <w:r w:rsidRPr="00C30C1A">
          <w:rPr>
            <w:bCs/>
            <w:highlight w:val="lightGray"/>
          </w:rPr>
          <w:t xml:space="preserve"> should be listed after the last definition as written below</w:t>
        </w:r>
      </w:ins>
      <w:ins w:id="12" w:author="Danielle Delahanty (Buildings)" w:date="2021-05-04T10:37:00Z">
        <w:r w:rsidRPr="00C30C1A">
          <w:rPr>
            <w:bCs/>
            <w:highlight w:val="lightGray"/>
          </w:rPr>
          <w:t>.</w:t>
        </w:r>
      </w:ins>
    </w:p>
    <w:p w14:paraId="72382D89" w14:textId="1AAA1B92" w:rsidR="003C36E1" w:rsidRPr="00C30C1A" w:rsidRDefault="003C36E1" w:rsidP="003C36E1">
      <w:pPr>
        <w:spacing w:before="120" w:after="120"/>
        <w:jc w:val="both"/>
        <w:rPr>
          <w:b/>
          <w:highlight w:val="lightGray"/>
        </w:rPr>
      </w:pPr>
      <w:r w:rsidRPr="00C30C1A">
        <w:rPr>
          <w:b/>
          <w:highlight w:val="lightGray"/>
        </w:rPr>
        <w:t xml:space="preserve">COVERED DEVELOPMENT PROJECT. </w:t>
      </w:r>
      <w:r w:rsidRPr="00C30C1A">
        <w:rPr>
          <w:bCs/>
          <w:highlight w:val="lightGray"/>
        </w:rPr>
        <w:t>See Section 28-104.11.1 of the Administrative Code.</w:t>
      </w:r>
    </w:p>
    <w:p w14:paraId="5E9EBDDE" w14:textId="0AF06E9C" w:rsidR="003C36E1" w:rsidRPr="00C30C1A" w:rsidRDefault="003C36E1" w:rsidP="003C36E1">
      <w:pPr>
        <w:spacing w:before="120" w:after="120"/>
        <w:jc w:val="both"/>
        <w:rPr>
          <w:b/>
          <w:highlight w:val="lightGray"/>
        </w:rPr>
      </w:pPr>
      <w:r w:rsidRPr="00C30C1A">
        <w:rPr>
          <w:b/>
          <w:highlight w:val="lightGray"/>
        </w:rPr>
        <w:t xml:space="preserve">POST-CONSTRUCTION STORMWATER MANAGEMENT FACILITY. </w:t>
      </w:r>
      <w:r w:rsidRPr="00C30C1A">
        <w:rPr>
          <w:bCs/>
          <w:highlight w:val="lightGray"/>
        </w:rPr>
        <w:t>See Section 28-104.11.1 of the Administrative Code.</w:t>
      </w:r>
    </w:p>
    <w:p w14:paraId="62CD6DC6" w14:textId="44CFFD7C" w:rsidR="003C36E1" w:rsidRPr="00C30C1A" w:rsidRDefault="003C36E1" w:rsidP="003C36E1">
      <w:pPr>
        <w:spacing w:before="120" w:after="120"/>
        <w:jc w:val="both"/>
        <w:rPr>
          <w:b/>
          <w:highlight w:val="lightGray"/>
        </w:rPr>
      </w:pPr>
      <w:r w:rsidRPr="00C30C1A">
        <w:rPr>
          <w:b/>
          <w:highlight w:val="lightGray"/>
        </w:rPr>
        <w:t xml:space="preserve">STORMWATER POLLUTION PREVENTION PLAN OR SWPPP. </w:t>
      </w:r>
      <w:r w:rsidRPr="00C30C1A">
        <w:rPr>
          <w:bCs/>
          <w:highlight w:val="lightGray"/>
        </w:rPr>
        <w:t>See Section 28-104.11.1 of the Administrative Code.</w:t>
      </w:r>
    </w:p>
    <w:p w14:paraId="302EC97C" w14:textId="77777777" w:rsidR="003C36E1" w:rsidRPr="00C30C1A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  <w:highlight w:val="lightGray"/>
        </w:rPr>
      </w:pPr>
      <w:r w:rsidRPr="00C30C1A">
        <w:rPr>
          <w:spacing w:val="3"/>
          <w:highlight w:val="lightGray"/>
        </w:rPr>
        <w:t>Legislative History:</w:t>
      </w:r>
    </w:p>
    <w:p w14:paraId="2B5F7AF7" w14:textId="1CBE9276" w:rsidR="003C36E1" w:rsidRDefault="001E07F9" w:rsidP="003C36E1">
      <w:pPr>
        <w:widowControl/>
        <w:kinsoku/>
        <w:autoSpaceDE w:val="0"/>
        <w:autoSpaceDN w:val="0"/>
        <w:adjustRightInd w:val="0"/>
        <w:spacing w:before="120" w:after="120"/>
        <w:rPr>
          <w:spacing w:val="3"/>
        </w:rPr>
      </w:pPr>
      <w:hyperlink r:id="rId11" w:tgtFrame="_blank" w:history="1">
        <w:r w:rsidR="003C36E1" w:rsidRPr="00C30C1A">
          <w:rPr>
            <w:rStyle w:val="Hyperlink"/>
            <w:spacing w:val="3"/>
            <w:highlight w:val="lightGray"/>
          </w:rPr>
          <w:t>Local Law 91/20</w:t>
        </w:r>
      </w:hyperlink>
      <w:r w:rsidR="003C36E1" w:rsidRPr="00C30C1A">
        <w:rPr>
          <w:spacing w:val="3"/>
          <w:highlight w:val="lightGray"/>
        </w:rPr>
        <w:br/>
      </w:r>
      <w:hyperlink r:id="rId12" w:tgtFrame="_blank" w:history="1">
        <w:r w:rsidR="003C36E1" w:rsidRPr="00C30C1A">
          <w:rPr>
            <w:rStyle w:val="Hyperlink"/>
            <w:spacing w:val="3"/>
            <w:highlight w:val="lightGray"/>
          </w:rPr>
          <w:t>Local Law 97/17</w:t>
        </w:r>
      </w:hyperlink>
      <w:r w:rsidR="003C36E1" w:rsidRPr="00C30C1A">
        <w:rPr>
          <w:spacing w:val="3"/>
          <w:highlight w:val="lightGray"/>
        </w:rPr>
        <w:br/>
      </w:r>
      <w:hyperlink r:id="rId13" w:tgtFrame="_blank" w:history="1">
        <w:r w:rsidR="003C36E1" w:rsidRPr="00C30C1A">
          <w:rPr>
            <w:rStyle w:val="Hyperlink"/>
            <w:spacing w:val="3"/>
            <w:highlight w:val="lightGray"/>
          </w:rPr>
          <w:t>Local Law 79/16</w:t>
        </w:r>
      </w:hyperlink>
      <w:r w:rsidR="003C36E1" w:rsidRPr="00C30C1A">
        <w:rPr>
          <w:spacing w:val="3"/>
          <w:highlight w:val="lightGray"/>
        </w:rPr>
        <w:t> - </w:t>
      </w:r>
      <w:hyperlink r:id="rId14" w:tgtFrame="_blank" w:history="1">
        <w:r w:rsidR="003C36E1" w:rsidRPr="00C30C1A">
          <w:rPr>
            <w:rStyle w:val="Hyperlink"/>
            <w:spacing w:val="3"/>
            <w:highlight w:val="lightGray"/>
          </w:rPr>
          <w:t>2014 Update 17</w:t>
        </w:r>
      </w:hyperlink>
      <w:r w:rsidR="003C36E1" w:rsidRPr="00C30C1A">
        <w:rPr>
          <w:spacing w:val="3"/>
          <w:highlight w:val="lightGray"/>
        </w:rPr>
        <w:br/>
      </w:r>
      <w:hyperlink r:id="rId15" w:tgtFrame="_blank" w:history="1">
        <w:r w:rsidR="003C36E1" w:rsidRPr="00C30C1A">
          <w:rPr>
            <w:rStyle w:val="Hyperlink"/>
            <w:spacing w:val="3"/>
            <w:highlight w:val="lightGray"/>
          </w:rPr>
          <w:t>Local Law 41/12 (2014 Code Revision Cycle)</w:t>
        </w:r>
      </w:hyperlink>
      <w:r w:rsidR="003C36E1" w:rsidRPr="00C30C1A">
        <w:rPr>
          <w:spacing w:val="3"/>
          <w:highlight w:val="lightGray"/>
        </w:rPr>
        <w:br/>
      </w:r>
      <w:hyperlink r:id="rId16" w:tgtFrame="_blank" w:history="1">
        <w:r w:rsidR="003C36E1" w:rsidRPr="00C30C1A">
          <w:rPr>
            <w:rStyle w:val="Hyperlink"/>
            <w:spacing w:val="3"/>
            <w:highlight w:val="lightGray"/>
          </w:rPr>
          <w:t>Local Law 141/13 (2014 Code Revision Cycle)</w:t>
        </w:r>
      </w:hyperlink>
      <w:r w:rsidR="003C36E1" w:rsidRPr="00C30C1A">
        <w:rPr>
          <w:spacing w:val="3"/>
          <w:highlight w:val="lightGray"/>
        </w:rPr>
        <w:br/>
      </w:r>
      <w:hyperlink r:id="rId17" w:tgtFrame="_blank" w:history="1">
        <w:r w:rsidR="003C36E1" w:rsidRPr="00C30C1A">
          <w:rPr>
            <w:rStyle w:val="Hyperlink"/>
            <w:spacing w:val="3"/>
            <w:highlight w:val="lightGray"/>
          </w:rPr>
          <w:t>Local Law 57/10</w:t>
        </w:r>
      </w:hyperlink>
      <w:r w:rsidR="003C36E1" w:rsidRPr="00C30C1A">
        <w:rPr>
          <w:spacing w:val="3"/>
          <w:highlight w:val="lightGray"/>
        </w:rPr>
        <w:t> - </w:t>
      </w:r>
      <w:hyperlink r:id="rId18" w:tgtFrame="_blank" w:history="1">
        <w:r w:rsidR="003C36E1" w:rsidRPr="00C30C1A">
          <w:rPr>
            <w:rStyle w:val="Hyperlink"/>
            <w:spacing w:val="3"/>
            <w:highlight w:val="lightGray"/>
          </w:rPr>
          <w:t>2008 Update 49</w:t>
        </w:r>
      </w:hyperlink>
      <w:r w:rsidR="003C36E1" w:rsidRPr="00C30C1A">
        <w:rPr>
          <w:spacing w:val="3"/>
          <w:highlight w:val="lightGray"/>
        </w:rPr>
        <w:br/>
      </w:r>
      <w:hyperlink r:id="rId19" w:tgtFrame="_blank" w:history="1">
        <w:r w:rsidR="003C36E1" w:rsidRPr="00C30C1A">
          <w:rPr>
            <w:rStyle w:val="Hyperlink"/>
            <w:spacing w:val="3"/>
            <w:highlight w:val="lightGray"/>
          </w:rPr>
          <w:t>Local Law 54/10</w:t>
        </w:r>
      </w:hyperlink>
      <w:r w:rsidR="003C36E1" w:rsidRPr="00C30C1A">
        <w:rPr>
          <w:spacing w:val="3"/>
          <w:highlight w:val="lightGray"/>
        </w:rPr>
        <w:t> - </w:t>
      </w:r>
      <w:hyperlink r:id="rId20" w:tgtFrame="_blank" w:history="1">
        <w:r w:rsidR="003C36E1" w:rsidRPr="00C30C1A">
          <w:rPr>
            <w:rStyle w:val="Hyperlink"/>
            <w:spacing w:val="3"/>
            <w:highlight w:val="lightGray"/>
          </w:rPr>
          <w:t>2008 Update 46</w:t>
        </w:r>
      </w:hyperlink>
      <w:r w:rsidR="003C36E1" w:rsidRPr="00C30C1A">
        <w:rPr>
          <w:spacing w:val="3"/>
          <w:highlight w:val="lightGray"/>
        </w:rPr>
        <w:br/>
      </w:r>
      <w:hyperlink r:id="rId21" w:tgtFrame="_blank" w:history="1">
        <w:r w:rsidR="003C36E1" w:rsidRPr="00C30C1A">
          <w:rPr>
            <w:rStyle w:val="Hyperlink"/>
            <w:spacing w:val="3"/>
            <w:highlight w:val="lightGray"/>
          </w:rPr>
          <w:t>Local Law 56/10</w:t>
        </w:r>
      </w:hyperlink>
      <w:r w:rsidR="003C36E1" w:rsidRPr="00C30C1A">
        <w:rPr>
          <w:spacing w:val="3"/>
          <w:highlight w:val="lightGray"/>
        </w:rPr>
        <w:t> - </w:t>
      </w:r>
      <w:hyperlink r:id="rId22" w:tgtFrame="_blank" w:history="1">
        <w:r w:rsidR="003C36E1" w:rsidRPr="00C30C1A">
          <w:rPr>
            <w:rStyle w:val="Hyperlink"/>
            <w:spacing w:val="3"/>
            <w:highlight w:val="lightGray"/>
          </w:rPr>
          <w:t>2008 Update 48</w:t>
        </w:r>
      </w:hyperlink>
      <w:r w:rsidR="003C36E1" w:rsidRPr="00C30C1A">
        <w:rPr>
          <w:spacing w:val="3"/>
          <w:highlight w:val="lightGray"/>
        </w:rPr>
        <w:br/>
      </w:r>
      <w:hyperlink r:id="rId23" w:tgtFrame="_blank" w:history="1">
        <w:r w:rsidR="003C36E1" w:rsidRPr="00C30C1A">
          <w:rPr>
            <w:rStyle w:val="Hyperlink"/>
            <w:spacing w:val="3"/>
            <w:highlight w:val="lightGray"/>
          </w:rPr>
          <w:t>Local Law 71/09</w:t>
        </w:r>
      </w:hyperlink>
      <w:r w:rsidR="003C36E1" w:rsidRPr="00C30C1A">
        <w:rPr>
          <w:spacing w:val="3"/>
          <w:highlight w:val="lightGray"/>
        </w:rPr>
        <w:t> - </w:t>
      </w:r>
      <w:hyperlink r:id="rId24" w:tgtFrame="_blank" w:history="1">
        <w:r w:rsidR="003C36E1" w:rsidRPr="00C30C1A">
          <w:rPr>
            <w:rStyle w:val="Hyperlink"/>
            <w:spacing w:val="3"/>
            <w:highlight w:val="lightGray"/>
          </w:rPr>
          <w:t>2008 Update 30</w:t>
        </w:r>
      </w:hyperlink>
    </w:p>
    <w:sectPr w:rsidR="003C36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A8702" w14:textId="77777777" w:rsidR="001E07F9" w:rsidRDefault="001E07F9" w:rsidP="00F72271">
      <w:r>
        <w:separator/>
      </w:r>
    </w:p>
  </w:endnote>
  <w:endnote w:type="continuationSeparator" w:id="0">
    <w:p w14:paraId="34D37786" w14:textId="77777777" w:rsidR="001E07F9" w:rsidRDefault="001E07F9" w:rsidP="00F7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F3A88" w14:textId="77777777" w:rsidR="001E07F9" w:rsidRDefault="001E07F9" w:rsidP="00F72271">
      <w:r>
        <w:separator/>
      </w:r>
    </w:p>
  </w:footnote>
  <w:footnote w:type="continuationSeparator" w:id="0">
    <w:p w14:paraId="0202D7F5" w14:textId="77777777" w:rsidR="001E07F9" w:rsidRDefault="001E07F9" w:rsidP="00F7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3012" w14:textId="393E6594" w:rsidR="001D69FB" w:rsidRDefault="00F72271">
    <w:pPr>
      <w:pStyle w:val="Header"/>
    </w:pPr>
    <w:bookmarkStart w:id="13" w:name="_Hlk59192963"/>
    <w:bookmarkStart w:id="14" w:name="_Hlk59192964"/>
    <w:r>
      <w:t xml:space="preserve">2014 </w:t>
    </w:r>
    <w:r w:rsidR="003C36E1">
      <w:t xml:space="preserve">Plumbing </w:t>
    </w:r>
    <w:r>
      <w:t>Code Changes since June 2020 + Legislative History Links</w:t>
    </w:r>
    <w:bookmarkEnd w:id="13"/>
    <w:bookmarkEnd w:id="14"/>
    <w:r w:rsidR="001D69FB">
      <w:t xml:space="preserve"> </w:t>
    </w:r>
  </w:p>
  <w:p w14:paraId="6554308B" w14:textId="59B0C6F4" w:rsidR="001D69FB" w:rsidRDefault="00663E5D" w:rsidP="00663E5D">
    <w:pPr>
      <w:pStyle w:val="Header"/>
    </w:pPr>
    <w:r w:rsidRPr="00663E5D">
      <w:t>Rev M</w:t>
    </w:r>
    <w:r w:rsidR="003C36E1">
      <w:t>ay</w:t>
    </w:r>
    <w:r w:rsidRPr="00663E5D">
      <w:t xml:space="preserve"> </w:t>
    </w:r>
    <w:r w:rsidR="003C36E1">
      <w:t>4</w:t>
    </w:r>
    <w:r w:rsidRPr="00663E5D"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1E49"/>
    <w:multiLevelType w:val="singleLevel"/>
    <w:tmpl w:val="99CA86E6"/>
    <w:lvl w:ilvl="0">
      <w:start w:val="1"/>
      <w:numFmt w:val="decimal"/>
      <w:lvlText w:val="%1."/>
      <w:lvlJc w:val="left"/>
      <w:pPr>
        <w:tabs>
          <w:tab w:val="num" w:pos="288"/>
        </w:tabs>
        <w:ind w:left="792" w:hanging="288"/>
      </w:pPr>
      <w:rPr>
        <w:b w:val="0"/>
        <w:bCs/>
        <w:snapToGrid/>
        <w:spacing w:val="-4"/>
        <w:w w:val="110"/>
        <w:sz w:val="20"/>
        <w:szCs w:val="20"/>
      </w:rPr>
    </w:lvl>
  </w:abstractNum>
  <w:abstractNum w:abstractNumId="1" w15:restartNumberingAfterBreak="0">
    <w:nsid w:val="07C154B4"/>
    <w:multiLevelType w:val="singleLevel"/>
    <w:tmpl w:val="BCCEC142"/>
    <w:lvl w:ilvl="0">
      <w:start w:val="1"/>
      <w:numFmt w:val="decimal"/>
      <w:lvlText w:val="%1."/>
      <w:lvlJc w:val="left"/>
      <w:pPr>
        <w:tabs>
          <w:tab w:val="num" w:pos="216"/>
        </w:tabs>
        <w:ind w:left="504" w:hanging="216"/>
      </w:pPr>
      <w:rPr>
        <w:rFonts w:ascii="Times" w:hAnsi="Times" w:cs="Times" w:hint="default"/>
        <w:snapToGrid/>
        <w:spacing w:val="1"/>
        <w:sz w:val="19"/>
        <w:szCs w:val="19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le Delahanty (Buildings)">
    <w15:presenceInfo w15:providerId="AD" w15:userId="S::ddelahanty@buildings.nyc.gov::4def6a5e-3909-4e78-b407-ef261b98f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8"/>
    <w:rsid w:val="000167F9"/>
    <w:rsid w:val="000B0CE5"/>
    <w:rsid w:val="00174CB2"/>
    <w:rsid w:val="001D69FB"/>
    <w:rsid w:val="001E07F9"/>
    <w:rsid w:val="003643BE"/>
    <w:rsid w:val="0038402D"/>
    <w:rsid w:val="003C36E1"/>
    <w:rsid w:val="003C6578"/>
    <w:rsid w:val="005C5DD5"/>
    <w:rsid w:val="00620BF0"/>
    <w:rsid w:val="00663E5D"/>
    <w:rsid w:val="006E400F"/>
    <w:rsid w:val="00727BB9"/>
    <w:rsid w:val="00757C57"/>
    <w:rsid w:val="00822A7F"/>
    <w:rsid w:val="008401C9"/>
    <w:rsid w:val="00866313"/>
    <w:rsid w:val="008720C5"/>
    <w:rsid w:val="009233BE"/>
    <w:rsid w:val="00966481"/>
    <w:rsid w:val="009E66B2"/>
    <w:rsid w:val="00A44FA8"/>
    <w:rsid w:val="00AB0A9F"/>
    <w:rsid w:val="00AD79DA"/>
    <w:rsid w:val="00BE5779"/>
    <w:rsid w:val="00BF4EB6"/>
    <w:rsid w:val="00C30C1A"/>
    <w:rsid w:val="00C3118D"/>
    <w:rsid w:val="00CB7118"/>
    <w:rsid w:val="00DB5E61"/>
    <w:rsid w:val="00DD2C77"/>
    <w:rsid w:val="00F05200"/>
    <w:rsid w:val="00F72271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F481"/>
  <w15:chartTrackingRefBased/>
  <w15:docId w15:val="{BA832655-07CB-4FBF-A1F1-581790C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18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71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1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71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0B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E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buildings/local_laws/ll41of2012.pdf" TargetMode="External"/><Relationship Id="rId13" Type="http://schemas.openxmlformats.org/officeDocument/2006/relationships/hyperlink" Target="http://www1.nyc.gov/assets/buildings/local_laws/ll37of2008.pdf" TargetMode="External"/><Relationship Id="rId18" Type="http://schemas.openxmlformats.org/officeDocument/2006/relationships/hyperlink" Target="https://www1.nyc.gov/assets/buildings/building_code/cc_update_49-LL57-10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1.nyc.gov/assets/buildings/local_laws/ll56of2010.pdf" TargetMode="External"/><Relationship Id="rId7" Type="http://schemas.openxmlformats.org/officeDocument/2006/relationships/hyperlink" Target="https://www1.nyc.gov/assets/buildings/local_laws/ll97of2017.pdf" TargetMode="External"/><Relationship Id="rId12" Type="http://schemas.openxmlformats.org/officeDocument/2006/relationships/hyperlink" Target="https://www1.nyc.gov/assets/buildings/local_laws/ll97of2017.pdf" TargetMode="External"/><Relationship Id="rId17" Type="http://schemas.openxmlformats.org/officeDocument/2006/relationships/hyperlink" Target="http://www1.nyc.gov/assets/buildings/local_laws/ll57of201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1.nyc.gov/assets/buildings/local_laws/ll141of2013.pdf" TargetMode="External"/><Relationship Id="rId20" Type="http://schemas.openxmlformats.org/officeDocument/2006/relationships/hyperlink" Target="https://www1.nyc.gov/assets/buildings/building_code/cc_update_46-LL54-1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1.nyc.gov/assets/buildings/local_laws/ll91of2020.pdf" TargetMode="External"/><Relationship Id="rId24" Type="http://schemas.openxmlformats.org/officeDocument/2006/relationships/hyperlink" Target="https://www1.nyc.gov/assets/buildings/building_code/cc_update_30-LL71-09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1.nyc.gov/assets/buildings/local_laws/ll41of2012.pdf" TargetMode="External"/><Relationship Id="rId23" Type="http://schemas.openxmlformats.org/officeDocument/2006/relationships/hyperlink" Target="http://www1.nyc.gov/assets/buildings/local_laws/ll71of2009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1.nyc.gov/assets/buildings/local_laws/ll97of2017.pdf" TargetMode="External"/><Relationship Id="rId19" Type="http://schemas.openxmlformats.org/officeDocument/2006/relationships/hyperlink" Target="http://www1.nyc.gov/assets/buildings/local_laws/ll54of20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buildings/local_laws/ll91of2020.pdf" TargetMode="External"/><Relationship Id="rId14" Type="http://schemas.openxmlformats.org/officeDocument/2006/relationships/hyperlink" Target="https://www1.nyc.gov/assets/buildings/building_code/update_17_combined_instructions.pdf" TargetMode="External"/><Relationship Id="rId22" Type="http://schemas.openxmlformats.org/officeDocument/2006/relationships/hyperlink" Target="https://www1.nyc.gov/assets/buildings/building_code/cc_update_48-LL56-10.pdf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Buildings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Delahanty (Buildings)</dc:creator>
  <cp:keywords/>
  <dc:description/>
  <cp:lastModifiedBy>user</cp:lastModifiedBy>
  <cp:revision>2</cp:revision>
  <dcterms:created xsi:type="dcterms:W3CDTF">2021-05-26T21:13:00Z</dcterms:created>
  <dcterms:modified xsi:type="dcterms:W3CDTF">2021-05-26T21:13:00Z</dcterms:modified>
</cp:coreProperties>
</file>