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66E95" w14:textId="23A3608F" w:rsidR="00822A7F" w:rsidRPr="00BE03B2" w:rsidRDefault="00822A7F" w:rsidP="00822A7F">
      <w:pPr>
        <w:tabs>
          <w:tab w:val="left" w:pos="0"/>
        </w:tabs>
        <w:spacing w:before="120" w:after="120"/>
        <w:jc w:val="both"/>
        <w:rPr>
          <w:b/>
          <w:sz w:val="28"/>
          <w:szCs w:val="28"/>
          <w:u w:val="single"/>
        </w:rPr>
      </w:pPr>
      <w:r w:rsidRPr="008C0D88">
        <w:rPr>
          <w:b/>
          <w:sz w:val="28"/>
          <w:szCs w:val="28"/>
          <w:highlight w:val="green"/>
          <w:u w:val="single"/>
        </w:rPr>
        <w:t xml:space="preserve">2014 Administrative </w:t>
      </w:r>
      <w:proofErr w:type="gramStart"/>
      <w:r w:rsidRPr="008C0D88">
        <w:rPr>
          <w:b/>
          <w:sz w:val="28"/>
          <w:szCs w:val="28"/>
          <w:highlight w:val="green"/>
          <w:u w:val="single"/>
        </w:rPr>
        <w:t>Code  –</w:t>
      </w:r>
      <w:proofErr w:type="gramEnd"/>
      <w:r w:rsidRPr="008C0D88">
        <w:rPr>
          <w:b/>
          <w:sz w:val="28"/>
          <w:szCs w:val="28"/>
          <w:highlight w:val="green"/>
          <w:u w:val="single"/>
        </w:rPr>
        <w:t xml:space="preserve"> Chapter 1</w:t>
      </w:r>
      <w:r w:rsidRPr="00BE03B2">
        <w:rPr>
          <w:b/>
          <w:sz w:val="28"/>
          <w:szCs w:val="28"/>
          <w:u w:val="single"/>
        </w:rPr>
        <w:t xml:space="preserve"> </w:t>
      </w:r>
    </w:p>
    <w:p w14:paraId="13866646" w14:textId="77777777" w:rsidR="00663E5D" w:rsidRPr="008C0D88" w:rsidRDefault="00663E5D" w:rsidP="00663E5D">
      <w:pPr>
        <w:tabs>
          <w:tab w:val="left" w:pos="0"/>
        </w:tabs>
        <w:spacing w:before="120" w:after="120"/>
        <w:jc w:val="both"/>
        <w:rPr>
          <w:ins w:id="0" w:author="Danielle Delahanty (Buildings)" w:date="2021-03-02T14:53:00Z"/>
          <w:bCs/>
          <w:highlight w:val="lightGray"/>
        </w:rPr>
      </w:pPr>
      <w:ins w:id="1" w:author="Danielle Delahanty (Buildings)" w:date="2021-03-02T14:53:00Z">
        <w:r w:rsidRPr="008C0D88">
          <w:rPr>
            <w:bCs/>
            <w:highlight w:val="lightGray"/>
          </w:rPr>
          <w:t>Replace the existing Section 28-103.1.3 in its entirety with the below, which includes the comprehensive legislative history for this section.</w:t>
        </w:r>
      </w:ins>
    </w:p>
    <w:p w14:paraId="78340F4C" w14:textId="4B8ED02B" w:rsidR="00663E5D" w:rsidRPr="008C0D88" w:rsidRDefault="00663E5D" w:rsidP="00663E5D">
      <w:pPr>
        <w:spacing w:before="120" w:after="120"/>
        <w:jc w:val="both"/>
        <w:rPr>
          <w:spacing w:val="1"/>
          <w:highlight w:val="lightGray"/>
        </w:rPr>
      </w:pPr>
      <w:r w:rsidRPr="008C0D88">
        <w:rPr>
          <w:b/>
          <w:highlight w:val="lightGray"/>
        </w:rPr>
        <w:t xml:space="preserve">§28-103.1.3 Innovation review board. </w:t>
      </w:r>
      <w:r w:rsidRPr="008C0D88">
        <w:rPr>
          <w:spacing w:val="1"/>
          <w:highlight w:val="lightGray"/>
        </w:rPr>
        <w:t>There is hereby established within the department an innovation review board which shall include as members in addition to the commissioner, the commissioners of environmental protection, health and mental hygiene and design and construction and the chairperson of the city planning commission, or their respective designees. The commissioner shall also designate members from among the fire commissioner and the commissioners of transportation, parks and recreation, consumer and worker protection, emergency management, housing preservation and development and sanitation and the chairperson of the landmarks preservation commission, and non-governmental organizations and individuals, or their respective designees, with respect to specific matters being considered by the board where the commissioner determines it appropriate to do so.</w:t>
      </w:r>
    </w:p>
    <w:p w14:paraId="003BD937" w14:textId="40AE069B" w:rsidR="00663E5D" w:rsidRPr="00AB0A9F" w:rsidRDefault="00663E5D" w:rsidP="00663E5D">
      <w:pPr>
        <w:pStyle w:val="ListParagraph"/>
        <w:spacing w:before="120" w:after="120"/>
        <w:ind w:left="0"/>
      </w:pPr>
      <w:r w:rsidRPr="008C0D88">
        <w:rPr>
          <w:spacing w:val="3"/>
          <w:highlight w:val="lightGray"/>
        </w:rPr>
        <w:t xml:space="preserve">Legislative history: </w:t>
      </w:r>
      <w:hyperlink r:id="rId7" w:history="1">
        <w:r w:rsidR="00AB0A9F" w:rsidRPr="008C0D88">
          <w:rPr>
            <w:rStyle w:val="Hyperlink"/>
            <w:highlight w:val="lightGray"/>
          </w:rPr>
          <w:t>Local Law 05/10</w:t>
        </w:r>
        <w:r w:rsidR="00AB0A9F" w:rsidRPr="008C0D88">
          <w:rPr>
            <w:rStyle w:val="Hyperlink"/>
            <w:highlight w:val="lightGray"/>
            <w:u w:val="none"/>
          </w:rPr>
          <w:t xml:space="preserve">, </w:t>
        </w:r>
      </w:hyperlink>
      <w:hyperlink r:id="rId8" w:history="1">
        <w:r w:rsidR="00AB0A9F" w:rsidRPr="008C0D88">
          <w:rPr>
            <w:rStyle w:val="Hyperlink"/>
            <w:highlight w:val="lightGray"/>
          </w:rPr>
          <w:t>Local Law 80 of 2020</w:t>
        </w:r>
      </w:hyperlink>
      <w:r w:rsidR="00AB0A9F" w:rsidRPr="00AB0A9F">
        <w:t xml:space="preserve"> </w:t>
      </w:r>
    </w:p>
    <w:p w14:paraId="687D4C5E" w14:textId="25D96B6D" w:rsidR="00663E5D" w:rsidRPr="008C0D88" w:rsidRDefault="00663E5D" w:rsidP="00663E5D">
      <w:pPr>
        <w:tabs>
          <w:tab w:val="left" w:pos="0"/>
        </w:tabs>
        <w:spacing w:before="120" w:after="120"/>
        <w:jc w:val="both"/>
        <w:rPr>
          <w:ins w:id="2" w:author="Danielle Delahanty (Buildings)" w:date="2021-03-02T14:53:00Z"/>
          <w:bCs/>
          <w:highlight w:val="lightGray"/>
        </w:rPr>
      </w:pPr>
      <w:ins w:id="3" w:author="Danielle Delahanty (Buildings)" w:date="2021-03-02T14:53:00Z">
        <w:r w:rsidRPr="008C0D88">
          <w:rPr>
            <w:bCs/>
            <w:highlight w:val="lightGray"/>
          </w:rPr>
          <w:t>Replace the existing Section 28-</w:t>
        </w:r>
      </w:ins>
      <w:ins w:id="4" w:author="Danielle Delahanty (Buildings)" w:date="2021-03-02T14:58:00Z">
        <w:r w:rsidRPr="008C0D88">
          <w:rPr>
            <w:bCs/>
            <w:highlight w:val="lightGray"/>
          </w:rPr>
          <w:t xml:space="preserve">103.22 </w:t>
        </w:r>
      </w:ins>
      <w:ins w:id="5" w:author="Danielle Delahanty (Buildings)" w:date="2021-03-02T14:53:00Z">
        <w:r w:rsidRPr="008C0D88">
          <w:rPr>
            <w:bCs/>
            <w:highlight w:val="lightGray"/>
          </w:rPr>
          <w:t>in its entirety with the below, which includes the comprehensive legislative history for this section.</w:t>
        </w:r>
      </w:ins>
    </w:p>
    <w:p w14:paraId="6FB4EA9B" w14:textId="153BF2E8" w:rsidR="00663E5D" w:rsidRPr="008C0D88" w:rsidRDefault="00663E5D" w:rsidP="00663E5D">
      <w:pPr>
        <w:spacing w:before="120" w:after="120"/>
        <w:jc w:val="both"/>
        <w:rPr>
          <w:spacing w:val="2"/>
          <w:highlight w:val="lightGray"/>
        </w:rPr>
      </w:pPr>
      <w:r w:rsidRPr="008C0D88">
        <w:rPr>
          <w:b/>
          <w:highlight w:val="lightGray"/>
        </w:rPr>
        <w:t>§28-103.22 Outreach on security grille visibility requirements.</w:t>
      </w:r>
      <w:r w:rsidRPr="008C0D88">
        <w:rPr>
          <w:spacing w:val="2"/>
          <w:highlight w:val="lightGray"/>
        </w:rPr>
        <w:t xml:space="preserve"> </w:t>
      </w:r>
      <w:r w:rsidRPr="008C0D88">
        <w:rPr>
          <w:spacing w:val="1"/>
          <w:highlight w:val="lightGray"/>
        </w:rPr>
        <w:t>The commissioner shall, through or in cooperation with the department of small business services, the department of consumer and worker protection, and other city agencies deemed appropriate, develop an outreach program to manufacturers and installers of security grilles, business improvement districts, local development corporations, chambers of commerce and community boards to alert these groups and the businesses that utilize security grilles of the permit requirements and the requirements of this section, the penalties associated with violation thereof and the availability of any business loans, grants or tax subsidies related to the installation or use of such security grilles.</w:t>
      </w:r>
    </w:p>
    <w:p w14:paraId="0E47E837" w14:textId="5896E0E4" w:rsidR="00AB0A9F" w:rsidRPr="00AB0A9F" w:rsidRDefault="00AB0A9F" w:rsidP="00AB0A9F">
      <w:pPr>
        <w:pStyle w:val="ListParagraph"/>
        <w:spacing w:before="120" w:after="120"/>
        <w:ind w:left="0"/>
      </w:pPr>
      <w:r w:rsidRPr="008C0D88">
        <w:rPr>
          <w:spacing w:val="3"/>
          <w:highlight w:val="lightGray"/>
        </w:rPr>
        <w:t xml:space="preserve">Legislative history: </w:t>
      </w:r>
      <w:hyperlink r:id="rId9" w:history="1">
        <w:r w:rsidRPr="008C0D88">
          <w:rPr>
            <w:rStyle w:val="Hyperlink"/>
            <w:highlight w:val="lightGray"/>
          </w:rPr>
          <w:t xml:space="preserve">Local Law 75/09, </w:t>
        </w:r>
      </w:hyperlink>
      <w:hyperlink r:id="rId10" w:history="1">
        <w:r w:rsidRPr="008C0D88">
          <w:rPr>
            <w:rStyle w:val="Hyperlink"/>
            <w:highlight w:val="lightGray"/>
          </w:rPr>
          <w:t>Local Law 80 of 2020</w:t>
        </w:r>
      </w:hyperlink>
      <w:r w:rsidRPr="00AB0A9F">
        <w:t xml:space="preserve"> </w:t>
      </w:r>
    </w:p>
    <w:p w14:paraId="557AA901" w14:textId="258C19AC" w:rsidR="00663E5D" w:rsidRPr="008C0D88" w:rsidRDefault="00663E5D" w:rsidP="00663E5D">
      <w:pPr>
        <w:tabs>
          <w:tab w:val="left" w:pos="0"/>
        </w:tabs>
        <w:spacing w:before="120" w:after="120"/>
        <w:jc w:val="both"/>
        <w:rPr>
          <w:ins w:id="6" w:author="Danielle Delahanty (Buildings)" w:date="2021-03-02T14:58:00Z"/>
          <w:bCs/>
          <w:highlight w:val="lightGray"/>
        </w:rPr>
      </w:pPr>
      <w:ins w:id="7" w:author="Danielle Delahanty (Buildings)" w:date="2021-03-02T14:58:00Z">
        <w:r w:rsidRPr="008C0D88">
          <w:rPr>
            <w:bCs/>
            <w:highlight w:val="lightGray"/>
          </w:rPr>
          <w:t>Replace the existing Section 28-103.</w:t>
        </w:r>
      </w:ins>
      <w:ins w:id="8" w:author="Danielle Delahanty (Buildings)" w:date="2021-03-02T14:59:00Z">
        <w:r w:rsidRPr="008C0D88">
          <w:rPr>
            <w:bCs/>
            <w:highlight w:val="lightGray"/>
          </w:rPr>
          <w:t>3</w:t>
        </w:r>
      </w:ins>
      <w:ins w:id="9" w:author="Danielle Delahanty (Buildings)" w:date="2021-03-02T14:58:00Z">
        <w:r w:rsidRPr="008C0D88">
          <w:rPr>
            <w:bCs/>
            <w:highlight w:val="lightGray"/>
          </w:rPr>
          <w:t>2 in its entirety with the below, which includes the comprehensive legislative history for this section.</w:t>
        </w:r>
      </w:ins>
    </w:p>
    <w:p w14:paraId="5C518313" w14:textId="5F90958F" w:rsidR="00663E5D" w:rsidRPr="008C0D88" w:rsidRDefault="00663E5D" w:rsidP="00663E5D">
      <w:pPr>
        <w:spacing w:before="120" w:after="120"/>
        <w:jc w:val="both"/>
        <w:rPr>
          <w:highlight w:val="lightGray"/>
        </w:rPr>
      </w:pPr>
      <w:r w:rsidRPr="008C0D88">
        <w:rPr>
          <w:b/>
          <w:highlight w:val="lightGray"/>
        </w:rPr>
        <w:t>§28-103.32 Education and outreach regarding single-occupant toilet room requirements.</w:t>
      </w:r>
      <w:r w:rsidRPr="008C0D88">
        <w:rPr>
          <w:highlight w:val="lightGray"/>
        </w:rPr>
        <w:t xml:space="preserve"> The department, in conjunction with (</w:t>
      </w:r>
      <w:proofErr w:type="spellStart"/>
      <w:r w:rsidRPr="008C0D88">
        <w:rPr>
          <w:highlight w:val="lightGray"/>
        </w:rPr>
        <w:t>i</w:t>
      </w:r>
      <w:proofErr w:type="spellEnd"/>
      <w:r w:rsidRPr="008C0D88">
        <w:rPr>
          <w:highlight w:val="lightGray"/>
        </w:rPr>
        <w:t>) the mayor's office of immigrant affairs, (ii) the commission on human rights, (iii) the department of consumer and worker protection, (iv) the department of health and mental hygiene, (v) the department of small business services, (vi) the department of citywide administrative services and (vii) any other office or agency designated by the mayor, shall conduct education and outreach to increase awareness of sections 403.2.1 and 403.4 of the New York city plumbing code, regarding single-occupant toilet room requirements. Such education and outreach shall be tailored to business owners, and shall, at a minimum, include educational materials concerning such single-occupant toilet room requirements and the related posting and signage requirements, including samples of acceptable signage. Such materials and sample signage shall be available in the designated citywide languages as defined in section 23-1101. Information concerning such requirements shall also be made available on the department's website.</w:t>
      </w:r>
    </w:p>
    <w:p w14:paraId="2EC5A43E" w14:textId="7338CD51" w:rsidR="00663E5D" w:rsidRPr="00AB0A9F" w:rsidRDefault="00663E5D" w:rsidP="00663E5D">
      <w:pPr>
        <w:spacing w:before="120" w:after="120"/>
        <w:jc w:val="both"/>
        <w:rPr>
          <w:bCs/>
        </w:rPr>
      </w:pPr>
      <w:r w:rsidRPr="008C0D88">
        <w:rPr>
          <w:spacing w:val="3"/>
          <w:highlight w:val="lightGray"/>
        </w:rPr>
        <w:t xml:space="preserve">Legislative history: </w:t>
      </w:r>
      <w:hyperlink r:id="rId11" w:history="1">
        <w:r w:rsidRPr="008C0D88">
          <w:rPr>
            <w:rStyle w:val="Hyperlink"/>
            <w:bCs/>
            <w:w w:val="110"/>
            <w:highlight w:val="lightGray"/>
          </w:rPr>
          <w:t>Local Law 190 of 2018</w:t>
        </w:r>
      </w:hyperlink>
      <w:r w:rsidRPr="008C0D88">
        <w:rPr>
          <w:bCs/>
          <w:w w:val="110"/>
          <w:highlight w:val="lightGray"/>
        </w:rPr>
        <w:t xml:space="preserve">, </w:t>
      </w:r>
      <w:hyperlink r:id="rId12" w:history="1">
        <w:r w:rsidRPr="008C0D88">
          <w:rPr>
            <w:rStyle w:val="Hyperlink"/>
            <w:bCs/>
            <w:highlight w:val="lightGray"/>
          </w:rPr>
          <w:t>Local Law 80 of 2020</w:t>
        </w:r>
      </w:hyperlink>
    </w:p>
    <w:p w14:paraId="62070922" w14:textId="3A98BE02" w:rsidR="00663E5D" w:rsidRPr="008C0D88" w:rsidRDefault="00663E5D" w:rsidP="00663E5D">
      <w:pPr>
        <w:spacing w:before="120" w:after="120"/>
        <w:jc w:val="both"/>
        <w:rPr>
          <w:bCs/>
          <w:highlight w:val="lightGray"/>
        </w:rPr>
      </w:pPr>
      <w:ins w:id="10" w:author="Danielle Delahanty (Buildings)" w:date="2021-03-02T14:58:00Z">
        <w:r w:rsidRPr="008C0D88">
          <w:rPr>
            <w:bCs/>
            <w:highlight w:val="lightGray"/>
          </w:rPr>
          <w:t>Replace the existing Section 28-</w:t>
        </w:r>
      </w:ins>
      <w:ins w:id="11" w:author="Danielle Delahanty (Buildings)" w:date="2021-03-02T14:59:00Z">
        <w:r w:rsidR="00AB0A9F" w:rsidRPr="008C0D88">
          <w:rPr>
            <w:bCs/>
            <w:highlight w:val="lightGray"/>
          </w:rPr>
          <w:t>117.4.3</w:t>
        </w:r>
      </w:ins>
      <w:ins w:id="12" w:author="Danielle Delahanty (Buildings)" w:date="2021-03-02T14:58:00Z">
        <w:r w:rsidRPr="008C0D88">
          <w:rPr>
            <w:bCs/>
            <w:highlight w:val="lightGray"/>
          </w:rPr>
          <w:t xml:space="preserve"> in its entirety with the below, which includes the comprehensive legislative history for this section.</w:t>
        </w:r>
      </w:ins>
    </w:p>
    <w:p w14:paraId="0B9B0FB4" w14:textId="661C2D69" w:rsidR="00663E5D" w:rsidRPr="008C0D88" w:rsidRDefault="00663E5D" w:rsidP="00663E5D">
      <w:pPr>
        <w:spacing w:before="120" w:after="120"/>
        <w:ind w:left="480"/>
        <w:jc w:val="both"/>
        <w:rPr>
          <w:highlight w:val="lightGray"/>
        </w:rPr>
      </w:pPr>
      <w:r w:rsidRPr="008C0D88">
        <w:rPr>
          <w:b/>
          <w:highlight w:val="lightGray"/>
        </w:rPr>
        <w:t>§28-117.4.3 Enforcement.</w:t>
      </w:r>
      <w:r w:rsidRPr="008C0D88">
        <w:rPr>
          <w:b/>
          <w:bCs/>
          <w:spacing w:val="-6"/>
          <w:w w:val="110"/>
          <w:highlight w:val="lightGray"/>
        </w:rPr>
        <w:t xml:space="preserve"> </w:t>
      </w:r>
      <w:r w:rsidRPr="008C0D88">
        <w:rPr>
          <w:spacing w:val="1"/>
          <w:highlight w:val="lightGray"/>
        </w:rPr>
        <w:t>In addition to employees of the department, employees of the police department and the department of consumer and worker protection shall have the authority to enforce the provisions of this article regarding security guards.</w:t>
      </w:r>
    </w:p>
    <w:p w14:paraId="56B6129A" w14:textId="5DF9BBB9" w:rsidR="00663E5D" w:rsidRPr="00AB0A9F" w:rsidRDefault="00663E5D" w:rsidP="00663E5D">
      <w:pPr>
        <w:spacing w:before="120" w:after="120"/>
        <w:jc w:val="both"/>
        <w:rPr>
          <w:bCs/>
        </w:rPr>
      </w:pPr>
      <w:r w:rsidRPr="008C0D88">
        <w:rPr>
          <w:spacing w:val="3"/>
          <w:highlight w:val="lightGray"/>
        </w:rPr>
        <w:t xml:space="preserve">Legislative history: </w:t>
      </w:r>
      <w:hyperlink r:id="rId13" w:history="1">
        <w:r w:rsidRPr="008C0D88">
          <w:rPr>
            <w:rStyle w:val="Hyperlink"/>
            <w:bCs/>
            <w:highlight w:val="lightGray"/>
          </w:rPr>
          <w:t>Local Law 80 of 2020</w:t>
        </w:r>
      </w:hyperlink>
    </w:p>
    <w:p w14:paraId="7822FEAD" w14:textId="77777777" w:rsidR="00663E5D" w:rsidRPr="00663E5D" w:rsidRDefault="00663E5D" w:rsidP="00663E5D">
      <w:pPr>
        <w:spacing w:before="120" w:after="120"/>
        <w:jc w:val="both"/>
        <w:rPr>
          <w:b/>
          <w:bCs/>
        </w:rPr>
      </w:pPr>
    </w:p>
    <w:sectPr w:rsidR="00663E5D" w:rsidRPr="00663E5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0081F" w14:textId="77777777" w:rsidR="00F42C95" w:rsidRDefault="00F42C95" w:rsidP="00F72271">
      <w:r>
        <w:separator/>
      </w:r>
    </w:p>
  </w:endnote>
  <w:endnote w:type="continuationSeparator" w:id="0">
    <w:p w14:paraId="58377E5E" w14:textId="77777777" w:rsidR="00F42C95" w:rsidRDefault="00F42C95" w:rsidP="00F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A0C9C" w14:textId="77777777" w:rsidR="00F42C95" w:rsidRDefault="00F42C95" w:rsidP="00F72271">
      <w:r>
        <w:separator/>
      </w:r>
    </w:p>
  </w:footnote>
  <w:footnote w:type="continuationSeparator" w:id="0">
    <w:p w14:paraId="2ACF01C3" w14:textId="77777777" w:rsidR="00F42C95" w:rsidRDefault="00F42C95" w:rsidP="00F7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3012" w14:textId="77777777" w:rsidR="001D69FB" w:rsidRDefault="00F72271">
    <w:pPr>
      <w:pStyle w:val="Header"/>
    </w:pPr>
    <w:bookmarkStart w:id="13" w:name="_Hlk59192963"/>
    <w:bookmarkStart w:id="14" w:name="_Hlk59192964"/>
    <w:r>
      <w:t>2014 Administrative Code Changes since June 2020 + Legislative History Links</w:t>
    </w:r>
    <w:bookmarkEnd w:id="13"/>
    <w:bookmarkEnd w:id="14"/>
    <w:r w:rsidR="001D69FB">
      <w:t xml:space="preserve"> </w:t>
    </w:r>
  </w:p>
  <w:p w14:paraId="6554308B" w14:textId="6763B748" w:rsidR="001D69FB" w:rsidRDefault="00663E5D" w:rsidP="00663E5D">
    <w:pPr>
      <w:pStyle w:val="Header"/>
    </w:pPr>
    <w:r w:rsidRPr="00663E5D">
      <w:t>Rev March 2,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1E49"/>
    <w:multiLevelType w:val="singleLevel"/>
    <w:tmpl w:val="99CA86E6"/>
    <w:lvl w:ilvl="0">
      <w:start w:val="1"/>
      <w:numFmt w:val="decimal"/>
      <w:lvlText w:val="%1."/>
      <w:lvlJc w:val="left"/>
      <w:pPr>
        <w:tabs>
          <w:tab w:val="num" w:pos="288"/>
        </w:tabs>
        <w:ind w:left="792" w:hanging="288"/>
      </w:pPr>
      <w:rPr>
        <w:b w:val="0"/>
        <w:bCs/>
        <w:snapToGrid/>
        <w:spacing w:val="-4"/>
        <w:w w:val="110"/>
        <w:sz w:val="20"/>
        <w:szCs w:val="20"/>
      </w:rPr>
    </w:lvl>
  </w:abstractNum>
  <w:abstractNum w:abstractNumId="1" w15:restartNumberingAfterBreak="0">
    <w:nsid w:val="07C154B4"/>
    <w:multiLevelType w:val="singleLevel"/>
    <w:tmpl w:val="BCCEC142"/>
    <w:lvl w:ilvl="0">
      <w:start w:val="1"/>
      <w:numFmt w:val="decimal"/>
      <w:lvlText w:val="%1."/>
      <w:lvlJc w:val="left"/>
      <w:pPr>
        <w:tabs>
          <w:tab w:val="num" w:pos="216"/>
        </w:tabs>
        <w:ind w:left="504" w:hanging="216"/>
      </w:pPr>
      <w:rPr>
        <w:rFonts w:ascii="Times" w:hAnsi="Times" w:cs="Times" w:hint="default"/>
        <w:snapToGrid/>
        <w:spacing w:val="1"/>
        <w:sz w:val="19"/>
        <w:szCs w:val="19"/>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8"/>
    <w:rsid w:val="000167F9"/>
    <w:rsid w:val="000B0CE5"/>
    <w:rsid w:val="00174CB2"/>
    <w:rsid w:val="001D69FB"/>
    <w:rsid w:val="003643BE"/>
    <w:rsid w:val="003C6578"/>
    <w:rsid w:val="00620BF0"/>
    <w:rsid w:val="00663E5D"/>
    <w:rsid w:val="006E400F"/>
    <w:rsid w:val="00727BB9"/>
    <w:rsid w:val="00822A7F"/>
    <w:rsid w:val="00866313"/>
    <w:rsid w:val="008720C5"/>
    <w:rsid w:val="008C0D88"/>
    <w:rsid w:val="009233BE"/>
    <w:rsid w:val="00966481"/>
    <w:rsid w:val="009E66B2"/>
    <w:rsid w:val="00A44FA8"/>
    <w:rsid w:val="00AB0A9F"/>
    <w:rsid w:val="00BE5779"/>
    <w:rsid w:val="00BF4EB6"/>
    <w:rsid w:val="00C3118D"/>
    <w:rsid w:val="00CB7118"/>
    <w:rsid w:val="00DB5E61"/>
    <w:rsid w:val="00DD09EE"/>
    <w:rsid w:val="00DD2C77"/>
    <w:rsid w:val="00F42C95"/>
    <w:rsid w:val="00F72271"/>
    <w:rsid w:val="00FA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FF481"/>
  <w15:chartTrackingRefBased/>
  <w15:docId w15:val="{BA832655-07CB-4FBF-A1F1-581790C2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8"/>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7118"/>
    <w:rPr>
      <w:color w:val="0000FF"/>
      <w:u w:val="single"/>
    </w:rPr>
  </w:style>
  <w:style w:type="paragraph" w:styleId="BalloonText">
    <w:name w:val="Balloon Text"/>
    <w:basedOn w:val="Normal"/>
    <w:link w:val="BalloonTextChar"/>
    <w:uiPriority w:val="99"/>
    <w:semiHidden/>
    <w:unhideWhenUsed/>
    <w:rsid w:val="00CB7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11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B7118"/>
    <w:rPr>
      <w:color w:val="605E5C"/>
      <w:shd w:val="clear" w:color="auto" w:fill="E1DFDD"/>
    </w:rPr>
  </w:style>
  <w:style w:type="paragraph" w:styleId="Header">
    <w:name w:val="header"/>
    <w:basedOn w:val="Normal"/>
    <w:link w:val="HeaderChar"/>
    <w:uiPriority w:val="99"/>
    <w:unhideWhenUsed/>
    <w:rsid w:val="00F72271"/>
    <w:pPr>
      <w:tabs>
        <w:tab w:val="center" w:pos="4680"/>
        <w:tab w:val="right" w:pos="9360"/>
      </w:tabs>
    </w:pPr>
  </w:style>
  <w:style w:type="character" w:customStyle="1" w:styleId="HeaderChar">
    <w:name w:val="Header Char"/>
    <w:basedOn w:val="DefaultParagraphFont"/>
    <w:link w:val="Header"/>
    <w:uiPriority w:val="99"/>
    <w:rsid w:val="00F7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271"/>
    <w:pPr>
      <w:tabs>
        <w:tab w:val="center" w:pos="4680"/>
        <w:tab w:val="right" w:pos="9360"/>
      </w:tabs>
    </w:pPr>
  </w:style>
  <w:style w:type="character" w:customStyle="1" w:styleId="FooterChar">
    <w:name w:val="Footer Char"/>
    <w:basedOn w:val="DefaultParagraphFont"/>
    <w:link w:val="Footer"/>
    <w:uiPriority w:val="99"/>
    <w:rsid w:val="00F7227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0BF0"/>
    <w:rPr>
      <w:color w:val="954F72" w:themeColor="followedHyperlink"/>
      <w:u w:val="single"/>
    </w:rPr>
  </w:style>
  <w:style w:type="table" w:styleId="TableGrid">
    <w:name w:val="Table Grid"/>
    <w:basedOn w:val="TableNormal"/>
    <w:uiPriority w:val="39"/>
    <w:rsid w:val="00C3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3E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82805">
      <w:bodyDiv w:val="1"/>
      <w:marLeft w:val="0"/>
      <w:marRight w:val="0"/>
      <w:marTop w:val="0"/>
      <w:marBottom w:val="0"/>
      <w:divBdr>
        <w:top w:val="none" w:sz="0" w:space="0" w:color="auto"/>
        <w:left w:val="none" w:sz="0" w:space="0" w:color="auto"/>
        <w:bottom w:val="none" w:sz="0" w:space="0" w:color="auto"/>
        <w:right w:val="none" w:sz="0" w:space="0" w:color="auto"/>
      </w:divBdr>
    </w:div>
    <w:div w:id="1111900528">
      <w:bodyDiv w:val="1"/>
      <w:marLeft w:val="0"/>
      <w:marRight w:val="0"/>
      <w:marTop w:val="0"/>
      <w:marBottom w:val="0"/>
      <w:divBdr>
        <w:top w:val="none" w:sz="0" w:space="0" w:color="auto"/>
        <w:left w:val="none" w:sz="0" w:space="0" w:color="auto"/>
        <w:bottom w:val="none" w:sz="0" w:space="0" w:color="auto"/>
        <w:right w:val="none" w:sz="0" w:space="0" w:color="auto"/>
      </w:divBdr>
      <w:divsChild>
        <w:div w:id="1183595884">
          <w:marLeft w:val="0"/>
          <w:marRight w:val="0"/>
          <w:marTop w:val="0"/>
          <w:marBottom w:val="0"/>
          <w:divBdr>
            <w:top w:val="none" w:sz="0" w:space="0" w:color="auto"/>
            <w:left w:val="none" w:sz="0" w:space="0" w:color="auto"/>
            <w:bottom w:val="none" w:sz="0" w:space="0" w:color="auto"/>
            <w:right w:val="none" w:sz="0" w:space="0" w:color="auto"/>
          </w:divBdr>
        </w:div>
        <w:div w:id="1880163440">
          <w:marLeft w:val="0"/>
          <w:marRight w:val="0"/>
          <w:marTop w:val="0"/>
          <w:marBottom w:val="0"/>
          <w:divBdr>
            <w:top w:val="none" w:sz="0" w:space="0" w:color="auto"/>
            <w:left w:val="none" w:sz="0" w:space="0" w:color="auto"/>
            <w:bottom w:val="none" w:sz="0" w:space="0" w:color="auto"/>
            <w:right w:val="none" w:sz="0" w:space="0" w:color="auto"/>
          </w:divBdr>
        </w:div>
        <w:div w:id="1262109926">
          <w:marLeft w:val="0"/>
          <w:marRight w:val="0"/>
          <w:marTop w:val="0"/>
          <w:marBottom w:val="0"/>
          <w:divBdr>
            <w:top w:val="none" w:sz="0" w:space="0" w:color="auto"/>
            <w:left w:val="none" w:sz="0" w:space="0" w:color="auto"/>
            <w:bottom w:val="none" w:sz="0" w:space="0" w:color="auto"/>
            <w:right w:val="none" w:sz="0" w:space="0" w:color="auto"/>
          </w:divBdr>
        </w:div>
        <w:div w:id="1105032007">
          <w:marLeft w:val="0"/>
          <w:marRight w:val="0"/>
          <w:marTop w:val="0"/>
          <w:marBottom w:val="0"/>
          <w:divBdr>
            <w:top w:val="none" w:sz="0" w:space="0" w:color="auto"/>
            <w:left w:val="none" w:sz="0" w:space="0" w:color="auto"/>
            <w:bottom w:val="none" w:sz="0" w:space="0" w:color="auto"/>
            <w:right w:val="none" w:sz="0" w:space="0" w:color="auto"/>
          </w:divBdr>
        </w:div>
        <w:div w:id="45958053">
          <w:marLeft w:val="0"/>
          <w:marRight w:val="0"/>
          <w:marTop w:val="0"/>
          <w:marBottom w:val="0"/>
          <w:divBdr>
            <w:top w:val="none" w:sz="0" w:space="0" w:color="auto"/>
            <w:left w:val="none" w:sz="0" w:space="0" w:color="auto"/>
            <w:bottom w:val="none" w:sz="0" w:space="0" w:color="auto"/>
            <w:right w:val="none" w:sz="0" w:space="0" w:color="auto"/>
          </w:divBdr>
        </w:div>
        <w:div w:id="1074426472">
          <w:marLeft w:val="0"/>
          <w:marRight w:val="0"/>
          <w:marTop w:val="0"/>
          <w:marBottom w:val="0"/>
          <w:divBdr>
            <w:top w:val="none" w:sz="0" w:space="0" w:color="auto"/>
            <w:left w:val="none" w:sz="0" w:space="0" w:color="auto"/>
            <w:bottom w:val="none" w:sz="0" w:space="0" w:color="auto"/>
            <w:right w:val="none" w:sz="0" w:space="0" w:color="auto"/>
          </w:divBdr>
        </w:div>
        <w:div w:id="419566543">
          <w:marLeft w:val="0"/>
          <w:marRight w:val="0"/>
          <w:marTop w:val="0"/>
          <w:marBottom w:val="0"/>
          <w:divBdr>
            <w:top w:val="none" w:sz="0" w:space="0" w:color="auto"/>
            <w:left w:val="none" w:sz="0" w:space="0" w:color="auto"/>
            <w:bottom w:val="none" w:sz="0" w:space="0" w:color="auto"/>
            <w:right w:val="none" w:sz="0" w:space="0" w:color="auto"/>
          </w:divBdr>
        </w:div>
        <w:div w:id="2022465537">
          <w:marLeft w:val="0"/>
          <w:marRight w:val="0"/>
          <w:marTop w:val="0"/>
          <w:marBottom w:val="0"/>
          <w:divBdr>
            <w:top w:val="none" w:sz="0" w:space="0" w:color="auto"/>
            <w:left w:val="none" w:sz="0" w:space="0" w:color="auto"/>
            <w:bottom w:val="none" w:sz="0" w:space="0" w:color="auto"/>
            <w:right w:val="none" w:sz="0" w:space="0" w:color="auto"/>
          </w:divBdr>
        </w:div>
        <w:div w:id="644547612">
          <w:marLeft w:val="0"/>
          <w:marRight w:val="0"/>
          <w:marTop w:val="0"/>
          <w:marBottom w:val="0"/>
          <w:divBdr>
            <w:top w:val="none" w:sz="0" w:space="0" w:color="auto"/>
            <w:left w:val="none" w:sz="0" w:space="0" w:color="auto"/>
            <w:bottom w:val="none" w:sz="0" w:space="0" w:color="auto"/>
            <w:right w:val="none" w:sz="0" w:space="0" w:color="auto"/>
          </w:divBdr>
        </w:div>
        <w:div w:id="801189597">
          <w:marLeft w:val="0"/>
          <w:marRight w:val="0"/>
          <w:marTop w:val="0"/>
          <w:marBottom w:val="0"/>
          <w:divBdr>
            <w:top w:val="none" w:sz="0" w:space="0" w:color="auto"/>
            <w:left w:val="none" w:sz="0" w:space="0" w:color="auto"/>
            <w:bottom w:val="none" w:sz="0" w:space="0" w:color="auto"/>
            <w:right w:val="none" w:sz="0" w:space="0" w:color="auto"/>
          </w:divBdr>
        </w:div>
        <w:div w:id="1760172431">
          <w:marLeft w:val="0"/>
          <w:marRight w:val="0"/>
          <w:marTop w:val="0"/>
          <w:marBottom w:val="0"/>
          <w:divBdr>
            <w:top w:val="none" w:sz="0" w:space="0" w:color="auto"/>
            <w:left w:val="none" w:sz="0" w:space="0" w:color="auto"/>
            <w:bottom w:val="none" w:sz="0" w:space="0" w:color="auto"/>
            <w:right w:val="none" w:sz="0" w:space="0" w:color="auto"/>
          </w:divBdr>
        </w:div>
        <w:div w:id="317998638">
          <w:marLeft w:val="0"/>
          <w:marRight w:val="0"/>
          <w:marTop w:val="0"/>
          <w:marBottom w:val="0"/>
          <w:divBdr>
            <w:top w:val="none" w:sz="0" w:space="0" w:color="auto"/>
            <w:left w:val="none" w:sz="0" w:space="0" w:color="auto"/>
            <w:bottom w:val="none" w:sz="0" w:space="0" w:color="auto"/>
            <w:right w:val="none" w:sz="0" w:space="0" w:color="auto"/>
          </w:divBdr>
        </w:div>
        <w:div w:id="1832260124">
          <w:marLeft w:val="0"/>
          <w:marRight w:val="0"/>
          <w:marTop w:val="0"/>
          <w:marBottom w:val="0"/>
          <w:divBdr>
            <w:top w:val="none" w:sz="0" w:space="0" w:color="auto"/>
            <w:left w:val="none" w:sz="0" w:space="0" w:color="auto"/>
            <w:bottom w:val="none" w:sz="0" w:space="0" w:color="auto"/>
            <w:right w:val="none" w:sz="0" w:space="0" w:color="auto"/>
          </w:divBdr>
        </w:div>
        <w:div w:id="1179540216">
          <w:marLeft w:val="0"/>
          <w:marRight w:val="0"/>
          <w:marTop w:val="0"/>
          <w:marBottom w:val="0"/>
          <w:divBdr>
            <w:top w:val="none" w:sz="0" w:space="0" w:color="auto"/>
            <w:left w:val="none" w:sz="0" w:space="0" w:color="auto"/>
            <w:bottom w:val="none" w:sz="0" w:space="0" w:color="auto"/>
            <w:right w:val="none" w:sz="0" w:space="0" w:color="auto"/>
          </w:divBdr>
        </w:div>
        <w:div w:id="1926573028">
          <w:marLeft w:val="0"/>
          <w:marRight w:val="0"/>
          <w:marTop w:val="0"/>
          <w:marBottom w:val="0"/>
          <w:divBdr>
            <w:top w:val="none" w:sz="0" w:space="0" w:color="auto"/>
            <w:left w:val="none" w:sz="0" w:space="0" w:color="auto"/>
            <w:bottom w:val="none" w:sz="0" w:space="0" w:color="auto"/>
            <w:right w:val="none" w:sz="0" w:space="0" w:color="auto"/>
          </w:divBdr>
        </w:div>
        <w:div w:id="1490706906">
          <w:marLeft w:val="0"/>
          <w:marRight w:val="0"/>
          <w:marTop w:val="0"/>
          <w:marBottom w:val="0"/>
          <w:divBdr>
            <w:top w:val="none" w:sz="0" w:space="0" w:color="auto"/>
            <w:left w:val="none" w:sz="0" w:space="0" w:color="auto"/>
            <w:bottom w:val="none" w:sz="0" w:space="0" w:color="auto"/>
            <w:right w:val="none" w:sz="0" w:space="0" w:color="auto"/>
          </w:divBdr>
        </w:div>
        <w:div w:id="280066169">
          <w:marLeft w:val="0"/>
          <w:marRight w:val="0"/>
          <w:marTop w:val="0"/>
          <w:marBottom w:val="0"/>
          <w:divBdr>
            <w:top w:val="none" w:sz="0" w:space="0" w:color="auto"/>
            <w:left w:val="none" w:sz="0" w:space="0" w:color="auto"/>
            <w:bottom w:val="none" w:sz="0" w:space="0" w:color="auto"/>
            <w:right w:val="none" w:sz="0" w:space="0" w:color="auto"/>
          </w:divBdr>
        </w:div>
        <w:div w:id="1533377330">
          <w:marLeft w:val="0"/>
          <w:marRight w:val="0"/>
          <w:marTop w:val="0"/>
          <w:marBottom w:val="0"/>
          <w:divBdr>
            <w:top w:val="none" w:sz="0" w:space="0" w:color="auto"/>
            <w:left w:val="none" w:sz="0" w:space="0" w:color="auto"/>
            <w:bottom w:val="none" w:sz="0" w:space="0" w:color="auto"/>
            <w:right w:val="none" w:sz="0" w:space="0" w:color="auto"/>
          </w:divBdr>
        </w:div>
        <w:div w:id="1224948495">
          <w:marLeft w:val="0"/>
          <w:marRight w:val="0"/>
          <w:marTop w:val="0"/>
          <w:marBottom w:val="0"/>
          <w:divBdr>
            <w:top w:val="none" w:sz="0" w:space="0" w:color="auto"/>
            <w:left w:val="none" w:sz="0" w:space="0" w:color="auto"/>
            <w:bottom w:val="none" w:sz="0" w:space="0" w:color="auto"/>
            <w:right w:val="none" w:sz="0" w:space="0" w:color="auto"/>
          </w:divBdr>
        </w:div>
        <w:div w:id="1451515303">
          <w:marLeft w:val="0"/>
          <w:marRight w:val="0"/>
          <w:marTop w:val="0"/>
          <w:marBottom w:val="0"/>
          <w:divBdr>
            <w:top w:val="none" w:sz="0" w:space="0" w:color="auto"/>
            <w:left w:val="none" w:sz="0" w:space="0" w:color="auto"/>
            <w:bottom w:val="none" w:sz="0" w:space="0" w:color="auto"/>
            <w:right w:val="none" w:sz="0" w:space="0" w:color="auto"/>
          </w:divBdr>
        </w:div>
        <w:div w:id="1785804089">
          <w:marLeft w:val="0"/>
          <w:marRight w:val="0"/>
          <w:marTop w:val="0"/>
          <w:marBottom w:val="0"/>
          <w:divBdr>
            <w:top w:val="none" w:sz="0" w:space="0" w:color="auto"/>
            <w:left w:val="none" w:sz="0" w:space="0" w:color="auto"/>
            <w:bottom w:val="none" w:sz="0" w:space="0" w:color="auto"/>
            <w:right w:val="none" w:sz="0" w:space="0" w:color="auto"/>
          </w:divBdr>
        </w:div>
        <w:div w:id="1841970258">
          <w:marLeft w:val="0"/>
          <w:marRight w:val="0"/>
          <w:marTop w:val="0"/>
          <w:marBottom w:val="0"/>
          <w:divBdr>
            <w:top w:val="none" w:sz="0" w:space="0" w:color="auto"/>
            <w:left w:val="none" w:sz="0" w:space="0" w:color="auto"/>
            <w:bottom w:val="none" w:sz="0" w:space="0" w:color="auto"/>
            <w:right w:val="none" w:sz="0" w:space="0" w:color="auto"/>
          </w:divBdr>
        </w:div>
        <w:div w:id="1100569345">
          <w:marLeft w:val="0"/>
          <w:marRight w:val="0"/>
          <w:marTop w:val="0"/>
          <w:marBottom w:val="0"/>
          <w:divBdr>
            <w:top w:val="none" w:sz="0" w:space="0" w:color="auto"/>
            <w:left w:val="none" w:sz="0" w:space="0" w:color="auto"/>
            <w:bottom w:val="none" w:sz="0" w:space="0" w:color="auto"/>
            <w:right w:val="none" w:sz="0" w:space="0" w:color="auto"/>
          </w:divBdr>
        </w:div>
        <w:div w:id="1311597010">
          <w:marLeft w:val="0"/>
          <w:marRight w:val="0"/>
          <w:marTop w:val="0"/>
          <w:marBottom w:val="0"/>
          <w:divBdr>
            <w:top w:val="none" w:sz="0" w:space="0" w:color="auto"/>
            <w:left w:val="none" w:sz="0" w:space="0" w:color="auto"/>
            <w:bottom w:val="none" w:sz="0" w:space="0" w:color="auto"/>
            <w:right w:val="none" w:sz="0" w:space="0" w:color="auto"/>
          </w:divBdr>
        </w:div>
        <w:div w:id="1566379403">
          <w:marLeft w:val="0"/>
          <w:marRight w:val="0"/>
          <w:marTop w:val="0"/>
          <w:marBottom w:val="0"/>
          <w:divBdr>
            <w:top w:val="none" w:sz="0" w:space="0" w:color="auto"/>
            <w:left w:val="none" w:sz="0" w:space="0" w:color="auto"/>
            <w:bottom w:val="none" w:sz="0" w:space="0" w:color="auto"/>
            <w:right w:val="none" w:sz="0" w:space="0" w:color="auto"/>
          </w:divBdr>
        </w:div>
        <w:div w:id="228620090">
          <w:marLeft w:val="0"/>
          <w:marRight w:val="0"/>
          <w:marTop w:val="0"/>
          <w:marBottom w:val="0"/>
          <w:divBdr>
            <w:top w:val="none" w:sz="0" w:space="0" w:color="auto"/>
            <w:left w:val="none" w:sz="0" w:space="0" w:color="auto"/>
            <w:bottom w:val="none" w:sz="0" w:space="0" w:color="auto"/>
            <w:right w:val="none" w:sz="0" w:space="0" w:color="auto"/>
          </w:divBdr>
        </w:div>
        <w:div w:id="650792501">
          <w:marLeft w:val="0"/>
          <w:marRight w:val="0"/>
          <w:marTop w:val="0"/>
          <w:marBottom w:val="0"/>
          <w:divBdr>
            <w:top w:val="none" w:sz="0" w:space="0" w:color="auto"/>
            <w:left w:val="none" w:sz="0" w:space="0" w:color="auto"/>
            <w:bottom w:val="none" w:sz="0" w:space="0" w:color="auto"/>
            <w:right w:val="none" w:sz="0" w:space="0" w:color="auto"/>
          </w:divBdr>
        </w:div>
        <w:div w:id="1513839939">
          <w:marLeft w:val="0"/>
          <w:marRight w:val="0"/>
          <w:marTop w:val="0"/>
          <w:marBottom w:val="0"/>
          <w:divBdr>
            <w:top w:val="none" w:sz="0" w:space="0" w:color="auto"/>
            <w:left w:val="none" w:sz="0" w:space="0" w:color="auto"/>
            <w:bottom w:val="none" w:sz="0" w:space="0" w:color="auto"/>
            <w:right w:val="none" w:sz="0" w:space="0" w:color="auto"/>
          </w:divBdr>
        </w:div>
        <w:div w:id="1894272747">
          <w:marLeft w:val="0"/>
          <w:marRight w:val="0"/>
          <w:marTop w:val="0"/>
          <w:marBottom w:val="0"/>
          <w:divBdr>
            <w:top w:val="none" w:sz="0" w:space="0" w:color="auto"/>
            <w:left w:val="none" w:sz="0" w:space="0" w:color="auto"/>
            <w:bottom w:val="none" w:sz="0" w:space="0" w:color="auto"/>
            <w:right w:val="none" w:sz="0" w:space="0" w:color="auto"/>
          </w:divBdr>
        </w:div>
        <w:div w:id="894463359">
          <w:marLeft w:val="0"/>
          <w:marRight w:val="0"/>
          <w:marTop w:val="0"/>
          <w:marBottom w:val="0"/>
          <w:divBdr>
            <w:top w:val="none" w:sz="0" w:space="0" w:color="auto"/>
            <w:left w:val="none" w:sz="0" w:space="0" w:color="auto"/>
            <w:bottom w:val="none" w:sz="0" w:space="0" w:color="auto"/>
            <w:right w:val="none" w:sz="0" w:space="0" w:color="auto"/>
          </w:divBdr>
        </w:div>
        <w:div w:id="1435251817">
          <w:marLeft w:val="0"/>
          <w:marRight w:val="0"/>
          <w:marTop w:val="0"/>
          <w:marBottom w:val="0"/>
          <w:divBdr>
            <w:top w:val="none" w:sz="0" w:space="0" w:color="auto"/>
            <w:left w:val="none" w:sz="0" w:space="0" w:color="auto"/>
            <w:bottom w:val="none" w:sz="0" w:space="0" w:color="auto"/>
            <w:right w:val="none" w:sz="0" w:space="0" w:color="auto"/>
          </w:divBdr>
        </w:div>
      </w:divsChild>
    </w:div>
    <w:div w:id="1223834657">
      <w:bodyDiv w:val="1"/>
      <w:marLeft w:val="0"/>
      <w:marRight w:val="0"/>
      <w:marTop w:val="0"/>
      <w:marBottom w:val="0"/>
      <w:divBdr>
        <w:top w:val="none" w:sz="0" w:space="0" w:color="auto"/>
        <w:left w:val="none" w:sz="0" w:space="0" w:color="auto"/>
        <w:bottom w:val="none" w:sz="0" w:space="0" w:color="auto"/>
        <w:right w:val="none" w:sz="0" w:space="0" w:color="auto"/>
      </w:divBdr>
    </w:div>
    <w:div w:id="1381438738">
      <w:bodyDiv w:val="1"/>
      <w:marLeft w:val="0"/>
      <w:marRight w:val="0"/>
      <w:marTop w:val="0"/>
      <w:marBottom w:val="0"/>
      <w:divBdr>
        <w:top w:val="none" w:sz="0" w:space="0" w:color="auto"/>
        <w:left w:val="none" w:sz="0" w:space="0" w:color="auto"/>
        <w:bottom w:val="none" w:sz="0" w:space="0" w:color="auto"/>
        <w:right w:val="none" w:sz="0" w:space="0" w:color="auto"/>
      </w:divBdr>
    </w:div>
    <w:div w:id="1550803395">
      <w:bodyDiv w:val="1"/>
      <w:marLeft w:val="0"/>
      <w:marRight w:val="0"/>
      <w:marTop w:val="0"/>
      <w:marBottom w:val="0"/>
      <w:divBdr>
        <w:top w:val="none" w:sz="0" w:space="0" w:color="auto"/>
        <w:left w:val="none" w:sz="0" w:space="0" w:color="auto"/>
        <w:bottom w:val="none" w:sz="0" w:space="0" w:color="auto"/>
        <w:right w:val="none" w:sz="0" w:space="0" w:color="auto"/>
      </w:divBdr>
    </w:div>
    <w:div w:id="1598827529">
      <w:bodyDiv w:val="1"/>
      <w:marLeft w:val="0"/>
      <w:marRight w:val="0"/>
      <w:marTop w:val="0"/>
      <w:marBottom w:val="0"/>
      <w:divBdr>
        <w:top w:val="none" w:sz="0" w:space="0" w:color="auto"/>
        <w:left w:val="none" w:sz="0" w:space="0" w:color="auto"/>
        <w:bottom w:val="none" w:sz="0" w:space="0" w:color="auto"/>
        <w:right w:val="none" w:sz="0" w:space="0" w:color="auto"/>
      </w:divBdr>
    </w:div>
    <w:div w:id="1809665185">
      <w:bodyDiv w:val="1"/>
      <w:marLeft w:val="0"/>
      <w:marRight w:val="0"/>
      <w:marTop w:val="0"/>
      <w:marBottom w:val="0"/>
      <w:divBdr>
        <w:top w:val="none" w:sz="0" w:space="0" w:color="auto"/>
        <w:left w:val="none" w:sz="0" w:space="0" w:color="auto"/>
        <w:bottom w:val="none" w:sz="0" w:space="0" w:color="auto"/>
        <w:right w:val="none" w:sz="0" w:space="0" w:color="auto"/>
      </w:divBdr>
    </w:div>
    <w:div w:id="1886139626">
      <w:bodyDiv w:val="1"/>
      <w:marLeft w:val="0"/>
      <w:marRight w:val="0"/>
      <w:marTop w:val="0"/>
      <w:marBottom w:val="0"/>
      <w:divBdr>
        <w:top w:val="none" w:sz="0" w:space="0" w:color="auto"/>
        <w:left w:val="none" w:sz="0" w:space="0" w:color="auto"/>
        <w:bottom w:val="none" w:sz="0" w:space="0" w:color="auto"/>
        <w:right w:val="none" w:sz="0" w:space="0" w:color="auto"/>
      </w:divBdr>
      <w:divsChild>
        <w:div w:id="986671676">
          <w:marLeft w:val="0"/>
          <w:marRight w:val="0"/>
          <w:marTop w:val="0"/>
          <w:marBottom w:val="0"/>
          <w:divBdr>
            <w:top w:val="none" w:sz="0" w:space="0" w:color="auto"/>
            <w:left w:val="none" w:sz="0" w:space="0" w:color="auto"/>
            <w:bottom w:val="none" w:sz="0" w:space="0" w:color="auto"/>
            <w:right w:val="none" w:sz="0" w:space="0" w:color="auto"/>
          </w:divBdr>
        </w:div>
        <w:div w:id="919143383">
          <w:marLeft w:val="0"/>
          <w:marRight w:val="0"/>
          <w:marTop w:val="0"/>
          <w:marBottom w:val="0"/>
          <w:divBdr>
            <w:top w:val="none" w:sz="0" w:space="0" w:color="auto"/>
            <w:left w:val="none" w:sz="0" w:space="0" w:color="auto"/>
            <w:bottom w:val="none" w:sz="0" w:space="0" w:color="auto"/>
            <w:right w:val="none" w:sz="0" w:space="0" w:color="auto"/>
          </w:divBdr>
        </w:div>
        <w:div w:id="1588029551">
          <w:marLeft w:val="0"/>
          <w:marRight w:val="0"/>
          <w:marTop w:val="0"/>
          <w:marBottom w:val="0"/>
          <w:divBdr>
            <w:top w:val="none" w:sz="0" w:space="0" w:color="auto"/>
            <w:left w:val="none" w:sz="0" w:space="0" w:color="auto"/>
            <w:bottom w:val="none" w:sz="0" w:space="0" w:color="auto"/>
            <w:right w:val="none" w:sz="0" w:space="0" w:color="auto"/>
          </w:divBdr>
        </w:div>
        <w:div w:id="297498632">
          <w:marLeft w:val="0"/>
          <w:marRight w:val="0"/>
          <w:marTop w:val="0"/>
          <w:marBottom w:val="0"/>
          <w:divBdr>
            <w:top w:val="none" w:sz="0" w:space="0" w:color="auto"/>
            <w:left w:val="none" w:sz="0" w:space="0" w:color="auto"/>
            <w:bottom w:val="none" w:sz="0" w:space="0" w:color="auto"/>
            <w:right w:val="none" w:sz="0" w:space="0" w:color="auto"/>
          </w:divBdr>
        </w:div>
      </w:divsChild>
    </w:div>
    <w:div w:id="1979871770">
      <w:bodyDiv w:val="1"/>
      <w:marLeft w:val="0"/>
      <w:marRight w:val="0"/>
      <w:marTop w:val="0"/>
      <w:marBottom w:val="0"/>
      <w:divBdr>
        <w:top w:val="none" w:sz="0" w:space="0" w:color="auto"/>
        <w:left w:val="none" w:sz="0" w:space="0" w:color="auto"/>
        <w:bottom w:val="none" w:sz="0" w:space="0" w:color="auto"/>
        <w:right w:val="none" w:sz="0" w:space="0" w:color="auto"/>
      </w:divBdr>
    </w:div>
    <w:div w:id="20745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nyc.gov/assets/buildings/local_laws/ll80of2020.pdf" TargetMode="External"/><Relationship Id="rId13" Type="http://schemas.openxmlformats.org/officeDocument/2006/relationships/hyperlink" Target="http://www1.nyc.gov/assets/buildings/local_laws/ll80of2020.pdf" TargetMode="External"/><Relationship Id="rId3" Type="http://schemas.openxmlformats.org/officeDocument/2006/relationships/settings" Target="settings.xml"/><Relationship Id="rId7" Type="http://schemas.openxmlformats.org/officeDocument/2006/relationships/hyperlink" Target="http://www1.nyc.gov/assets/buildings/local_laws/ll5of2010.pdf" TargetMode="External"/><Relationship Id="rId12" Type="http://schemas.openxmlformats.org/officeDocument/2006/relationships/hyperlink" Target="http://www1.nyc.gov/assets/buildings/local_laws/ll80of2020.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nyc.gov/assets/buildings/local_laws/ll190of2018.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1.nyc.gov/assets/buildings/local_laws/ll80of2020.pdf" TargetMode="External"/><Relationship Id="rId4" Type="http://schemas.openxmlformats.org/officeDocument/2006/relationships/webSettings" Target="webSettings.xml"/><Relationship Id="rId9" Type="http://schemas.openxmlformats.org/officeDocument/2006/relationships/hyperlink" Target="http://www1.nyc.gov/assets/buildings/local_laws/ll75of2009.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user</cp:lastModifiedBy>
  <cp:revision>3</cp:revision>
  <dcterms:created xsi:type="dcterms:W3CDTF">2021-06-10T19:08:00Z</dcterms:created>
  <dcterms:modified xsi:type="dcterms:W3CDTF">2021-06-10T19:18:00Z</dcterms:modified>
</cp:coreProperties>
</file>