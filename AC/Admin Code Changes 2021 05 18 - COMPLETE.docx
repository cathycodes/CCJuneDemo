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66E95" w14:textId="0147959D" w:rsidR="00822A7F" w:rsidRPr="00E97A9F" w:rsidRDefault="00822A7F" w:rsidP="00E97A9F">
      <w:pPr>
        <w:tabs>
          <w:tab w:val="left" w:pos="0"/>
        </w:tabs>
        <w:spacing w:before="120" w:after="120"/>
        <w:jc w:val="both"/>
        <w:rPr>
          <w:b/>
          <w:u w:val="single"/>
        </w:rPr>
      </w:pPr>
      <w:r w:rsidRPr="00EA4B15">
        <w:rPr>
          <w:b/>
          <w:highlight w:val="green"/>
          <w:u w:val="single"/>
        </w:rPr>
        <w:t>2014 Administrative Code – Chapter 1</w:t>
      </w:r>
      <w:r w:rsidRPr="00E97A9F">
        <w:rPr>
          <w:b/>
          <w:u w:val="single"/>
        </w:rPr>
        <w:t xml:space="preserve"> </w:t>
      </w:r>
    </w:p>
    <w:p w14:paraId="5732A118" w14:textId="77777777" w:rsidR="00DF4EC5" w:rsidRPr="00977E5A" w:rsidRDefault="00DF4EC5" w:rsidP="00DF4EC5">
      <w:pPr>
        <w:tabs>
          <w:tab w:val="left" w:pos="0"/>
        </w:tabs>
        <w:spacing w:before="120" w:after="120"/>
        <w:jc w:val="both"/>
        <w:rPr>
          <w:ins w:id="0" w:author="Danielle Delahanty (Buildings)" w:date="2021-05-18T13:37:00Z"/>
          <w:bCs/>
          <w:highlight w:val="lightGray"/>
        </w:rPr>
      </w:pPr>
      <w:ins w:id="1" w:author="Danielle Delahanty (Buildings)" w:date="2021-05-18T13:37:00Z">
        <w:r w:rsidRPr="00977E5A">
          <w:rPr>
            <w:bCs/>
            <w:highlight w:val="lightGray"/>
          </w:rPr>
          <w:t>Add a new definition for INTERIM CERTIFICATE OF OCCUPANCY in alphabetical order SECTION 28-101.5, which includes the comprehensive legislative history for this definition.</w:t>
        </w:r>
      </w:ins>
    </w:p>
    <w:p w14:paraId="69BF79F9" w14:textId="56E47B49" w:rsidR="00DF4EC5" w:rsidRPr="00977E5A" w:rsidRDefault="00DF4EC5" w:rsidP="00DF4EC5">
      <w:pPr>
        <w:tabs>
          <w:tab w:val="left" w:pos="0"/>
        </w:tabs>
        <w:spacing w:before="120" w:after="120"/>
        <w:jc w:val="both"/>
        <w:rPr>
          <w:bCs/>
          <w:highlight w:val="lightGray"/>
        </w:rPr>
      </w:pPr>
      <w:r w:rsidRPr="00977E5A">
        <w:rPr>
          <w:b/>
          <w:highlight w:val="lightGray"/>
        </w:rPr>
        <w:t xml:space="preserve">INTERIM CERTIFICATE OF OCCUPANCY. </w:t>
      </w:r>
      <w:r w:rsidRPr="00977E5A">
        <w:rPr>
          <w:bCs/>
          <w:highlight w:val="lightGray"/>
        </w:rPr>
        <w:t>A type of temporary certificate of occupancy authorizing occupancy of one or more floors of a building prior to the completion of all work needed to obtain a certificate of occupancy for the building, and that remains in effect until the issuance of a certificate of occupancy for the building.</w:t>
      </w:r>
    </w:p>
    <w:p w14:paraId="3272EC80" w14:textId="77777777" w:rsidR="00EB7571" w:rsidRPr="00977E5A" w:rsidRDefault="00DF4EC5" w:rsidP="00DF4EC5">
      <w:pPr>
        <w:pStyle w:val="ListParagraph"/>
        <w:spacing w:before="120" w:after="120"/>
        <w:ind w:left="0"/>
        <w:rPr>
          <w:spacing w:val="3"/>
          <w:highlight w:val="lightGray"/>
        </w:rPr>
      </w:pPr>
      <w:r w:rsidRPr="00977E5A">
        <w:rPr>
          <w:spacing w:val="3"/>
          <w:highlight w:val="lightGray"/>
        </w:rPr>
        <w:t xml:space="preserve">Legislative history: </w:t>
      </w:r>
    </w:p>
    <w:p w14:paraId="6AB3A377" w14:textId="77777777" w:rsidR="00EB7571" w:rsidRPr="00977E5A" w:rsidRDefault="00EB7571" w:rsidP="00DF4EC5">
      <w:pPr>
        <w:pStyle w:val="ListParagraph"/>
        <w:spacing w:before="120" w:after="120"/>
        <w:ind w:left="0"/>
        <w:rPr>
          <w:rStyle w:val="Hyperlink"/>
          <w:highlight w:val="lightGray"/>
        </w:rPr>
      </w:pPr>
      <w:hyperlink r:id="rId7" w:history="1">
        <w:r w:rsidRPr="00977E5A">
          <w:rPr>
            <w:rStyle w:val="Hyperlink"/>
            <w:highlight w:val="lightGray"/>
          </w:rPr>
          <w:t>Local Law 6/21</w:t>
        </w:r>
      </w:hyperlink>
    </w:p>
    <w:p w14:paraId="28FFA3CF" w14:textId="0B276622" w:rsidR="00DF4EC5" w:rsidRPr="00E97A9F" w:rsidRDefault="006C267B" w:rsidP="00DF4EC5">
      <w:pPr>
        <w:pStyle w:val="ListParagraph"/>
        <w:spacing w:before="120" w:after="120"/>
        <w:ind w:left="0"/>
      </w:pPr>
      <w:hyperlink r:id="rId8" w:history="1">
        <w:r w:rsidR="00DF4EC5" w:rsidRPr="00977E5A">
          <w:rPr>
            <w:rStyle w:val="Hyperlink"/>
            <w:spacing w:val="3"/>
            <w:highlight w:val="lightGray"/>
          </w:rPr>
          <w:t>Local Law 141/13 (2014 Code Revision Cycle)</w:t>
        </w:r>
      </w:hyperlink>
      <w:r w:rsidR="00EB7571" w:rsidRPr="00E97A9F">
        <w:t xml:space="preserve"> </w:t>
      </w:r>
    </w:p>
    <w:p w14:paraId="0F159748" w14:textId="1977A6B1" w:rsidR="00EB7571" w:rsidRDefault="00EB7571" w:rsidP="00DF4EC5">
      <w:pPr>
        <w:tabs>
          <w:tab w:val="left" w:pos="0"/>
        </w:tabs>
        <w:spacing w:before="120" w:after="120"/>
        <w:jc w:val="both"/>
        <w:rPr>
          <w:bCs/>
        </w:rPr>
      </w:pPr>
    </w:p>
    <w:p w14:paraId="7879B94F" w14:textId="7243501D" w:rsidR="00EB7571" w:rsidRPr="00977E5A" w:rsidRDefault="00EB7571" w:rsidP="00EB7571">
      <w:pPr>
        <w:tabs>
          <w:tab w:val="left" w:pos="0"/>
        </w:tabs>
        <w:spacing w:before="120" w:after="120"/>
        <w:jc w:val="both"/>
        <w:rPr>
          <w:ins w:id="2" w:author="Danielle Delahanty (Buildings)" w:date="2021-05-18T13:26:00Z"/>
          <w:bCs/>
          <w:highlight w:val="lightGray"/>
        </w:rPr>
      </w:pPr>
      <w:ins w:id="3" w:author="Danielle Delahanty (Buildings)" w:date="2021-05-18T13:26:00Z">
        <w:r w:rsidRPr="00977E5A">
          <w:rPr>
            <w:bCs/>
            <w:highlight w:val="lightGray"/>
          </w:rPr>
          <w:t>Replace the existing Section 28-</w:t>
        </w:r>
      </w:ins>
      <w:ins w:id="4" w:author="Danielle Delahanty (Buildings)" w:date="2021-05-18T13:30:00Z">
        <w:r w:rsidRPr="00977E5A">
          <w:rPr>
            <w:bCs/>
            <w:highlight w:val="lightGray"/>
          </w:rPr>
          <w:t>1</w:t>
        </w:r>
      </w:ins>
      <w:ins w:id="5" w:author="Danielle Delahanty (Buildings)" w:date="2021-05-18T13:51:00Z">
        <w:r w:rsidRPr="00977E5A">
          <w:rPr>
            <w:bCs/>
            <w:highlight w:val="lightGray"/>
          </w:rPr>
          <w:t>04.11</w:t>
        </w:r>
      </w:ins>
      <w:ins w:id="6" w:author="Danielle Delahanty (Buildings)" w:date="2021-05-18T13:26:00Z">
        <w:r w:rsidRPr="00977E5A">
          <w:rPr>
            <w:bCs/>
            <w:highlight w:val="lightGray"/>
          </w:rPr>
          <w:t xml:space="preserve"> in its entirety with the below, which includes the comprehensive legislative history for this section.</w:t>
        </w:r>
      </w:ins>
    </w:p>
    <w:p w14:paraId="1CA84F53" w14:textId="2703B590" w:rsidR="00EB7571" w:rsidRPr="00977E5A" w:rsidRDefault="00EB7571" w:rsidP="00EB7571">
      <w:pPr>
        <w:spacing w:before="120" w:after="120"/>
        <w:jc w:val="both"/>
        <w:rPr>
          <w:highlight w:val="lightGray"/>
        </w:rPr>
      </w:pPr>
      <w:r w:rsidRPr="00977E5A">
        <w:rPr>
          <w:b/>
          <w:bCs/>
          <w:highlight w:val="lightGray"/>
        </w:rPr>
        <w:t>§28-104.11 Construction documents for sites that are covered development projects as defined in section 24-541 of the administrative code.</w:t>
      </w:r>
      <w:r w:rsidRPr="00977E5A">
        <w:rPr>
          <w:highlight w:val="lightGray"/>
        </w:rPr>
        <w:t xml:space="preserve"> Construction documents for sites that are covered development projects as defined in section 24-541 of the administrative code shall comply with section 28-104.11.1 through 28-104.11.4.</w:t>
      </w:r>
    </w:p>
    <w:p w14:paraId="3EFAB29E" w14:textId="1D11F085" w:rsidR="00EB7571" w:rsidRPr="00977E5A" w:rsidRDefault="00EB7571" w:rsidP="00EB7571">
      <w:pPr>
        <w:spacing w:before="120" w:after="120"/>
        <w:jc w:val="both"/>
        <w:rPr>
          <w:highlight w:val="lightGray"/>
        </w:rPr>
      </w:pPr>
      <w:r w:rsidRPr="00977E5A">
        <w:rPr>
          <w:highlight w:val="lightGray"/>
        </w:rPr>
        <w:t>Legislative history:</w:t>
      </w:r>
    </w:p>
    <w:p w14:paraId="51C299D8" w14:textId="77777777" w:rsidR="00EB7571" w:rsidRPr="00977E5A" w:rsidRDefault="006C267B" w:rsidP="00EB7571">
      <w:pPr>
        <w:spacing w:before="120" w:after="120"/>
        <w:jc w:val="both"/>
        <w:rPr>
          <w:highlight w:val="lightGray"/>
        </w:rPr>
      </w:pPr>
      <w:hyperlink r:id="rId9" w:history="1">
        <w:r w:rsidR="00EB7571" w:rsidRPr="00977E5A">
          <w:rPr>
            <w:rStyle w:val="Hyperlink"/>
            <w:highlight w:val="lightGray"/>
          </w:rPr>
          <w:t>Local Law 91 of 2020</w:t>
        </w:r>
      </w:hyperlink>
    </w:p>
    <w:p w14:paraId="3720DFCD" w14:textId="37BFBCE7" w:rsidR="00EB7571" w:rsidRDefault="006C267B" w:rsidP="00EB7571">
      <w:pPr>
        <w:spacing w:before="120" w:after="120"/>
        <w:jc w:val="both"/>
        <w:rPr>
          <w:rStyle w:val="Hyperlink"/>
        </w:rPr>
      </w:pPr>
      <w:hyperlink r:id="rId10" w:history="1">
        <w:r w:rsidR="00EB7571" w:rsidRPr="00977E5A">
          <w:rPr>
            <w:rStyle w:val="Hyperlink"/>
            <w:highlight w:val="lightGray"/>
          </w:rPr>
          <w:t>Local Law 97 of 2017</w:t>
        </w:r>
      </w:hyperlink>
    </w:p>
    <w:p w14:paraId="745C58BA" w14:textId="77777777" w:rsidR="00EB7571" w:rsidRDefault="00EB7571" w:rsidP="00EB7571">
      <w:pPr>
        <w:tabs>
          <w:tab w:val="left" w:pos="0"/>
        </w:tabs>
        <w:spacing w:before="120" w:after="120"/>
        <w:jc w:val="both"/>
        <w:rPr>
          <w:bCs/>
        </w:rPr>
      </w:pPr>
    </w:p>
    <w:p w14:paraId="3B69C631" w14:textId="4E2ECC31" w:rsidR="00EB7571" w:rsidRPr="00977E5A" w:rsidRDefault="00EB7571" w:rsidP="00EB7571">
      <w:pPr>
        <w:tabs>
          <w:tab w:val="left" w:pos="0"/>
        </w:tabs>
        <w:spacing w:before="120" w:after="120"/>
        <w:jc w:val="both"/>
        <w:rPr>
          <w:ins w:id="7" w:author="Danielle Delahanty (Buildings)" w:date="2021-05-18T13:26:00Z"/>
          <w:bCs/>
          <w:highlight w:val="lightGray"/>
        </w:rPr>
      </w:pPr>
      <w:ins w:id="8" w:author="Danielle Delahanty (Buildings)" w:date="2021-05-18T13:26:00Z">
        <w:r w:rsidRPr="00977E5A">
          <w:rPr>
            <w:bCs/>
            <w:highlight w:val="lightGray"/>
          </w:rPr>
          <w:t>Replace the existing Section 28-</w:t>
        </w:r>
      </w:ins>
      <w:ins w:id="9" w:author="Danielle Delahanty (Buildings)" w:date="2021-05-18T13:30:00Z">
        <w:r w:rsidRPr="00977E5A">
          <w:rPr>
            <w:bCs/>
            <w:highlight w:val="lightGray"/>
          </w:rPr>
          <w:t>1</w:t>
        </w:r>
      </w:ins>
      <w:ins w:id="10" w:author="Danielle Delahanty (Buildings)" w:date="2021-05-18T13:51:00Z">
        <w:r w:rsidRPr="00977E5A">
          <w:rPr>
            <w:bCs/>
            <w:highlight w:val="lightGray"/>
          </w:rPr>
          <w:t>04.11</w:t>
        </w:r>
      </w:ins>
      <w:ins w:id="11" w:author="Danielle Delahanty (Buildings)" w:date="2021-05-18T13:52:00Z">
        <w:r w:rsidRPr="00977E5A">
          <w:rPr>
            <w:bCs/>
            <w:highlight w:val="lightGray"/>
          </w:rPr>
          <w:t>.1</w:t>
        </w:r>
      </w:ins>
      <w:ins w:id="12" w:author="Danielle Delahanty (Buildings)" w:date="2021-05-18T13:26:00Z">
        <w:r w:rsidRPr="00977E5A">
          <w:rPr>
            <w:bCs/>
            <w:highlight w:val="lightGray"/>
          </w:rPr>
          <w:t xml:space="preserve"> in its entirety with the below, which includes the comprehensive legislative history for this section.</w:t>
        </w:r>
      </w:ins>
    </w:p>
    <w:p w14:paraId="0F4420CD" w14:textId="7395A02D" w:rsidR="00EB7571" w:rsidRPr="00977E5A" w:rsidRDefault="00EB7571" w:rsidP="00EB7571">
      <w:pPr>
        <w:tabs>
          <w:tab w:val="left" w:pos="360"/>
        </w:tabs>
        <w:spacing w:before="120" w:after="120"/>
        <w:ind w:left="360"/>
        <w:jc w:val="both"/>
        <w:rPr>
          <w:highlight w:val="lightGray"/>
        </w:rPr>
      </w:pPr>
      <w:r w:rsidRPr="00977E5A">
        <w:rPr>
          <w:b/>
          <w:highlight w:val="lightGray"/>
        </w:rPr>
        <w:t>§28-104.11.1 Definitions.</w:t>
      </w:r>
      <w:r w:rsidRPr="00977E5A">
        <w:rPr>
          <w:highlight w:val="lightGray"/>
        </w:rPr>
        <w:t xml:space="preserve"> As used in this code in connection with provisions relating to the jurisdiction of the development of environmental protection, the terms covered development project, development activity, post-construction stormwater management facility, stormwater construction permit, stormwater maintenance permit, and stormwater pollution prevention plan or SWPPP shall have the same definitions as such terms are defined in subchapter 1 of chapter 5-A of title 24 of the administrative code.</w:t>
      </w:r>
    </w:p>
    <w:p w14:paraId="7DBBD6AD" w14:textId="77777777" w:rsidR="00EB7571" w:rsidRPr="00977E5A" w:rsidRDefault="00EB7571" w:rsidP="00EB7571">
      <w:pPr>
        <w:spacing w:before="120" w:after="120"/>
        <w:jc w:val="both"/>
        <w:rPr>
          <w:highlight w:val="lightGray"/>
        </w:rPr>
      </w:pPr>
      <w:r w:rsidRPr="00977E5A">
        <w:rPr>
          <w:highlight w:val="lightGray"/>
        </w:rPr>
        <w:t>Legislative history:</w:t>
      </w:r>
    </w:p>
    <w:p w14:paraId="2A27B325" w14:textId="77777777" w:rsidR="00EB7571" w:rsidRPr="00977E5A" w:rsidRDefault="006C267B" w:rsidP="00EB7571">
      <w:pPr>
        <w:spacing w:before="120" w:after="120"/>
        <w:jc w:val="both"/>
        <w:rPr>
          <w:highlight w:val="lightGray"/>
        </w:rPr>
      </w:pPr>
      <w:hyperlink r:id="rId11" w:history="1">
        <w:r w:rsidR="00EB7571" w:rsidRPr="00977E5A">
          <w:rPr>
            <w:rStyle w:val="Hyperlink"/>
            <w:highlight w:val="lightGray"/>
          </w:rPr>
          <w:t>Local Law 91 of 2020</w:t>
        </w:r>
      </w:hyperlink>
    </w:p>
    <w:p w14:paraId="50105580" w14:textId="77777777" w:rsidR="00EB7571" w:rsidRDefault="006C267B" w:rsidP="00EB7571">
      <w:pPr>
        <w:spacing w:before="120" w:after="120"/>
        <w:jc w:val="both"/>
        <w:rPr>
          <w:rStyle w:val="Hyperlink"/>
        </w:rPr>
      </w:pPr>
      <w:hyperlink r:id="rId12" w:history="1">
        <w:r w:rsidR="00EB7571" w:rsidRPr="00977E5A">
          <w:rPr>
            <w:rStyle w:val="Hyperlink"/>
            <w:highlight w:val="lightGray"/>
          </w:rPr>
          <w:t>Local Law 97 of 2017</w:t>
        </w:r>
      </w:hyperlink>
    </w:p>
    <w:p w14:paraId="39B0CE9C" w14:textId="77777777" w:rsidR="00EB7571" w:rsidRDefault="00EB7571" w:rsidP="00EB7571">
      <w:pPr>
        <w:tabs>
          <w:tab w:val="left" w:pos="0"/>
        </w:tabs>
        <w:spacing w:before="120" w:after="120"/>
        <w:jc w:val="both"/>
        <w:rPr>
          <w:bCs/>
        </w:rPr>
      </w:pPr>
    </w:p>
    <w:p w14:paraId="4E236AC7" w14:textId="15C4CB1D" w:rsidR="00EB7571" w:rsidRPr="00977E5A" w:rsidRDefault="00EB7571" w:rsidP="00EB7571">
      <w:pPr>
        <w:tabs>
          <w:tab w:val="left" w:pos="0"/>
        </w:tabs>
        <w:spacing w:before="120" w:after="120"/>
        <w:jc w:val="both"/>
        <w:rPr>
          <w:ins w:id="13" w:author="Danielle Delahanty (Buildings)" w:date="2021-05-18T13:26:00Z"/>
          <w:bCs/>
          <w:highlight w:val="lightGray"/>
        </w:rPr>
      </w:pPr>
      <w:ins w:id="14" w:author="Danielle Delahanty (Buildings)" w:date="2021-05-18T13:26:00Z">
        <w:r w:rsidRPr="00977E5A">
          <w:rPr>
            <w:bCs/>
            <w:highlight w:val="lightGray"/>
          </w:rPr>
          <w:t>Replace the existing Section 28-</w:t>
        </w:r>
      </w:ins>
      <w:ins w:id="15" w:author="Danielle Delahanty (Buildings)" w:date="2021-05-18T13:30:00Z">
        <w:r w:rsidRPr="00977E5A">
          <w:rPr>
            <w:bCs/>
            <w:highlight w:val="lightGray"/>
          </w:rPr>
          <w:t>1</w:t>
        </w:r>
      </w:ins>
      <w:ins w:id="16" w:author="Danielle Delahanty (Buildings)" w:date="2021-05-18T13:51:00Z">
        <w:r w:rsidRPr="00977E5A">
          <w:rPr>
            <w:bCs/>
            <w:highlight w:val="lightGray"/>
          </w:rPr>
          <w:t>04.11</w:t>
        </w:r>
      </w:ins>
      <w:ins w:id="17" w:author="Danielle Delahanty (Buildings)" w:date="2021-05-18T13:52:00Z">
        <w:r w:rsidRPr="00977E5A">
          <w:rPr>
            <w:bCs/>
            <w:highlight w:val="lightGray"/>
          </w:rPr>
          <w:t>.2</w:t>
        </w:r>
      </w:ins>
      <w:ins w:id="18" w:author="Danielle Delahanty (Buildings)" w:date="2021-05-18T13:26:00Z">
        <w:r w:rsidRPr="00977E5A">
          <w:rPr>
            <w:bCs/>
            <w:highlight w:val="lightGray"/>
          </w:rPr>
          <w:t xml:space="preserve"> in its entirety with the below, which includes the comprehensive legislative history for this section.</w:t>
        </w:r>
      </w:ins>
    </w:p>
    <w:p w14:paraId="2E8B1C92" w14:textId="274DED4E" w:rsidR="00EB7571" w:rsidRPr="00977E5A" w:rsidRDefault="00EB7571" w:rsidP="00EB7571">
      <w:pPr>
        <w:tabs>
          <w:tab w:val="left" w:pos="360"/>
        </w:tabs>
        <w:spacing w:before="120" w:after="120"/>
        <w:ind w:left="360"/>
        <w:jc w:val="both"/>
        <w:rPr>
          <w:highlight w:val="lightGray"/>
        </w:rPr>
      </w:pPr>
      <w:r w:rsidRPr="00977E5A">
        <w:rPr>
          <w:b/>
          <w:highlight w:val="lightGray"/>
        </w:rPr>
        <w:t>§28-104.11.2 Disclosure required.</w:t>
      </w:r>
      <w:r w:rsidRPr="00977E5A">
        <w:rPr>
          <w:highlight w:val="lightGray"/>
        </w:rPr>
        <w:t xml:space="preserve"> It shall be the duty of an applicant for construction document approved to determine whether the site of the proposed work is part of a covered development project and to disclose such information on construction documents. Failure to disclose such information on construction documents shall be a violation of this code.</w:t>
      </w:r>
    </w:p>
    <w:p w14:paraId="1DACFF25" w14:textId="77777777" w:rsidR="00EB7571" w:rsidRPr="00977E5A" w:rsidRDefault="00EB7571" w:rsidP="00EB7571">
      <w:pPr>
        <w:spacing w:before="120" w:after="120"/>
        <w:jc w:val="both"/>
        <w:rPr>
          <w:highlight w:val="lightGray"/>
        </w:rPr>
      </w:pPr>
      <w:r w:rsidRPr="00977E5A">
        <w:rPr>
          <w:highlight w:val="lightGray"/>
        </w:rPr>
        <w:t>Legislative history:</w:t>
      </w:r>
    </w:p>
    <w:p w14:paraId="10C4FAA6" w14:textId="77777777" w:rsidR="00EB7571" w:rsidRPr="00977E5A" w:rsidRDefault="006C267B" w:rsidP="00EB7571">
      <w:pPr>
        <w:spacing w:before="120" w:after="120"/>
        <w:jc w:val="both"/>
        <w:rPr>
          <w:highlight w:val="lightGray"/>
        </w:rPr>
      </w:pPr>
      <w:hyperlink r:id="rId13" w:history="1">
        <w:r w:rsidR="00EB7571" w:rsidRPr="00977E5A">
          <w:rPr>
            <w:rStyle w:val="Hyperlink"/>
            <w:highlight w:val="lightGray"/>
          </w:rPr>
          <w:t>Local Law 91 of 2020</w:t>
        </w:r>
      </w:hyperlink>
    </w:p>
    <w:p w14:paraId="6FD05B5D" w14:textId="77777777" w:rsidR="00EB7571" w:rsidRDefault="006C267B" w:rsidP="00EB7571">
      <w:pPr>
        <w:spacing w:before="120" w:after="120"/>
        <w:jc w:val="both"/>
        <w:rPr>
          <w:rStyle w:val="Hyperlink"/>
        </w:rPr>
      </w:pPr>
      <w:hyperlink r:id="rId14" w:history="1">
        <w:r w:rsidR="00EB7571" w:rsidRPr="00977E5A">
          <w:rPr>
            <w:rStyle w:val="Hyperlink"/>
            <w:highlight w:val="lightGray"/>
          </w:rPr>
          <w:t>Local Law 97 of 2017</w:t>
        </w:r>
      </w:hyperlink>
    </w:p>
    <w:p w14:paraId="7F827616" w14:textId="77777777" w:rsidR="00EB7571" w:rsidRPr="00DF4EC5" w:rsidRDefault="00EB7571" w:rsidP="00DF4EC5">
      <w:pPr>
        <w:tabs>
          <w:tab w:val="left" w:pos="0"/>
        </w:tabs>
        <w:spacing w:before="120" w:after="120"/>
        <w:jc w:val="both"/>
        <w:rPr>
          <w:bCs/>
        </w:rPr>
      </w:pPr>
    </w:p>
    <w:p w14:paraId="3C5B8A67" w14:textId="77777777" w:rsidR="00DF4EC5" w:rsidRDefault="00DF4EC5" w:rsidP="00DF4EC5">
      <w:pPr>
        <w:tabs>
          <w:tab w:val="left" w:pos="0"/>
        </w:tabs>
        <w:spacing w:before="120" w:after="120"/>
        <w:jc w:val="both"/>
        <w:rPr>
          <w:bCs/>
        </w:rPr>
        <w:sectPr w:rsidR="00DF4EC5">
          <w:headerReference w:type="default" r:id="rId15"/>
          <w:pgSz w:w="12240" w:h="15840"/>
          <w:pgMar w:top="1440" w:right="1440" w:bottom="1440" w:left="1440" w:header="720" w:footer="720" w:gutter="0"/>
          <w:cols w:space="720"/>
          <w:docGrid w:linePitch="360"/>
        </w:sectPr>
      </w:pPr>
    </w:p>
    <w:p w14:paraId="4B220173" w14:textId="7C3E082F" w:rsidR="00DF4EC5" w:rsidRPr="00D05CC1" w:rsidRDefault="00DF4EC5" w:rsidP="00DF4EC5">
      <w:pPr>
        <w:tabs>
          <w:tab w:val="left" w:pos="0"/>
        </w:tabs>
        <w:spacing w:before="120" w:after="120"/>
        <w:jc w:val="both"/>
        <w:rPr>
          <w:ins w:id="21" w:author="Danielle Delahanty (Buildings)" w:date="2021-05-18T13:26:00Z"/>
          <w:bCs/>
          <w:highlight w:val="lightGray"/>
        </w:rPr>
      </w:pPr>
      <w:ins w:id="22" w:author="Danielle Delahanty (Buildings)" w:date="2021-05-18T13:26:00Z">
        <w:r w:rsidRPr="00D05CC1">
          <w:rPr>
            <w:bCs/>
            <w:highlight w:val="lightGray"/>
          </w:rPr>
          <w:t xml:space="preserve">Replace the existing </w:t>
        </w:r>
      </w:ins>
      <w:ins w:id="23" w:author="Danielle Delahanty (Buildings)" w:date="2021-05-18T13:32:00Z">
        <w:r w:rsidRPr="00D05CC1">
          <w:rPr>
            <w:bCs/>
            <w:highlight w:val="lightGray"/>
          </w:rPr>
          <w:t>Table 28-112.8</w:t>
        </w:r>
      </w:ins>
      <w:ins w:id="24" w:author="Danielle Delahanty (Buildings)" w:date="2021-05-18T13:26:00Z">
        <w:r w:rsidRPr="00D05CC1">
          <w:rPr>
            <w:bCs/>
            <w:highlight w:val="lightGray"/>
          </w:rPr>
          <w:t xml:space="preserve"> in its entirety with the below, which includes the comprehensive legislative history for this section.</w:t>
        </w:r>
      </w:ins>
    </w:p>
    <w:p w14:paraId="3D87C123" w14:textId="29CE1BC1" w:rsidR="00DF4EC5" w:rsidRPr="00D05CC1" w:rsidRDefault="00DF4EC5" w:rsidP="00DF4EC5">
      <w:pPr>
        <w:jc w:val="center"/>
        <w:rPr>
          <w:b/>
          <w:highlight w:val="lightGray"/>
        </w:rPr>
      </w:pPr>
      <w:r w:rsidRPr="00D05CC1">
        <w:rPr>
          <w:b/>
          <w:highlight w:val="lightGray"/>
        </w:rPr>
        <w:t>TABLE 28-112.8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7"/>
        <w:gridCol w:w="4450"/>
        <w:gridCol w:w="1361"/>
        <w:gridCol w:w="2442"/>
      </w:tblGrid>
      <w:tr w:rsidR="00DF4EC5" w:rsidRPr="00D05CC1" w14:paraId="37A819D6" w14:textId="77777777" w:rsidTr="00977E5A">
        <w:tc>
          <w:tcPr>
            <w:tcW w:w="1813" w:type="pct"/>
            <w:shd w:val="clear" w:color="auto" w:fill="auto"/>
          </w:tcPr>
          <w:p w14:paraId="29DC68CD" w14:textId="77777777" w:rsidR="00DF4EC5" w:rsidRPr="00D05CC1" w:rsidRDefault="00DF4EC5" w:rsidP="00DF4EC5">
            <w:pPr>
              <w:widowControl/>
              <w:kinsoku/>
              <w:autoSpaceDE w:val="0"/>
              <w:autoSpaceDN w:val="0"/>
              <w:adjustRightInd w:val="0"/>
              <w:jc w:val="center"/>
              <w:rPr>
                <w:b/>
                <w:sz w:val="20"/>
                <w:szCs w:val="20"/>
                <w:highlight w:val="lightGray"/>
              </w:rPr>
            </w:pPr>
            <w:r w:rsidRPr="00D05CC1">
              <w:rPr>
                <w:b/>
                <w:sz w:val="20"/>
                <w:szCs w:val="20"/>
                <w:highlight w:val="lightGray"/>
              </w:rPr>
              <w:t>SERVICE TYPE</w:t>
            </w:r>
          </w:p>
        </w:tc>
        <w:tc>
          <w:tcPr>
            <w:tcW w:w="1718" w:type="pct"/>
            <w:shd w:val="clear" w:color="auto" w:fill="auto"/>
          </w:tcPr>
          <w:p w14:paraId="07AD469C" w14:textId="77777777" w:rsidR="00DF4EC5" w:rsidRPr="00D05CC1" w:rsidRDefault="00DF4EC5" w:rsidP="00DF4EC5">
            <w:pPr>
              <w:widowControl/>
              <w:kinsoku/>
              <w:autoSpaceDE w:val="0"/>
              <w:autoSpaceDN w:val="0"/>
              <w:adjustRightInd w:val="0"/>
              <w:jc w:val="center"/>
              <w:rPr>
                <w:b/>
                <w:sz w:val="20"/>
                <w:szCs w:val="20"/>
                <w:highlight w:val="lightGray"/>
              </w:rPr>
            </w:pPr>
            <w:r w:rsidRPr="00D05CC1">
              <w:rPr>
                <w:b/>
                <w:sz w:val="20"/>
                <w:szCs w:val="20"/>
                <w:highlight w:val="lightGray"/>
              </w:rPr>
              <w:t>FEE</w:t>
            </w:r>
          </w:p>
        </w:tc>
        <w:tc>
          <w:tcPr>
            <w:tcW w:w="525" w:type="pct"/>
          </w:tcPr>
          <w:p w14:paraId="1D7A82C0" w14:textId="77777777" w:rsidR="00DF4EC5" w:rsidRPr="00D05CC1" w:rsidRDefault="00DF4EC5" w:rsidP="00DF4EC5">
            <w:pPr>
              <w:widowControl/>
              <w:kinsoku/>
              <w:autoSpaceDE w:val="0"/>
              <w:autoSpaceDN w:val="0"/>
              <w:adjustRightInd w:val="0"/>
              <w:jc w:val="center"/>
              <w:rPr>
                <w:b/>
                <w:sz w:val="20"/>
                <w:szCs w:val="20"/>
                <w:highlight w:val="lightGray"/>
              </w:rPr>
            </w:pPr>
            <w:r w:rsidRPr="00D05CC1">
              <w:rPr>
                <w:b/>
                <w:sz w:val="20"/>
                <w:szCs w:val="20"/>
                <w:highlight w:val="lightGray"/>
              </w:rPr>
              <w:t>RENEWALS</w:t>
            </w:r>
          </w:p>
        </w:tc>
        <w:tc>
          <w:tcPr>
            <w:tcW w:w="943" w:type="pct"/>
            <w:shd w:val="clear" w:color="auto" w:fill="auto"/>
          </w:tcPr>
          <w:p w14:paraId="7FF6BC70" w14:textId="77777777" w:rsidR="00DF4EC5" w:rsidRPr="00D05CC1" w:rsidRDefault="00DF4EC5" w:rsidP="00DF4EC5">
            <w:pPr>
              <w:widowControl/>
              <w:kinsoku/>
              <w:autoSpaceDE w:val="0"/>
              <w:autoSpaceDN w:val="0"/>
              <w:adjustRightInd w:val="0"/>
              <w:jc w:val="center"/>
              <w:rPr>
                <w:b/>
                <w:sz w:val="20"/>
                <w:szCs w:val="20"/>
                <w:highlight w:val="lightGray"/>
              </w:rPr>
            </w:pPr>
            <w:r w:rsidRPr="00D05CC1">
              <w:rPr>
                <w:b/>
                <w:sz w:val="20"/>
                <w:szCs w:val="20"/>
                <w:highlight w:val="lightGray"/>
              </w:rPr>
              <w:t>COMMENTS</w:t>
            </w:r>
          </w:p>
        </w:tc>
      </w:tr>
      <w:tr w:rsidR="00DF4EC5" w:rsidRPr="00D05CC1" w14:paraId="1B44D36E" w14:textId="77777777" w:rsidTr="00977E5A">
        <w:tc>
          <w:tcPr>
            <w:tcW w:w="1813" w:type="pct"/>
            <w:shd w:val="clear" w:color="auto" w:fill="auto"/>
          </w:tcPr>
          <w:p w14:paraId="46F3F80A" w14:textId="77777777" w:rsidR="00DF4EC5" w:rsidRPr="00D05CC1" w:rsidRDefault="00DF4EC5" w:rsidP="00DF4EC5">
            <w:pPr>
              <w:rPr>
                <w:sz w:val="20"/>
                <w:szCs w:val="20"/>
                <w:highlight w:val="lightGray"/>
              </w:rPr>
            </w:pPr>
            <w:r w:rsidRPr="00D05CC1">
              <w:rPr>
                <w:sz w:val="20"/>
                <w:szCs w:val="20"/>
                <w:highlight w:val="lightGray"/>
              </w:rPr>
              <w:t>Accelerated plan review</w:t>
            </w:r>
          </w:p>
        </w:tc>
        <w:tc>
          <w:tcPr>
            <w:tcW w:w="1718" w:type="pct"/>
            <w:shd w:val="clear" w:color="auto" w:fill="auto"/>
          </w:tcPr>
          <w:p w14:paraId="187F748C"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6CA6DB53"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5838EF65" w14:textId="77777777" w:rsidR="00DF4EC5" w:rsidRPr="00D05CC1" w:rsidRDefault="00DF4EC5" w:rsidP="00DF4EC5">
            <w:pPr>
              <w:jc w:val="center"/>
              <w:rPr>
                <w:highlight w:val="lightGray"/>
              </w:rPr>
            </w:pPr>
          </w:p>
        </w:tc>
      </w:tr>
      <w:tr w:rsidR="00DF4EC5" w:rsidRPr="00D05CC1" w14:paraId="6FAD8D0B" w14:textId="77777777" w:rsidTr="00977E5A">
        <w:tc>
          <w:tcPr>
            <w:tcW w:w="1813" w:type="pct"/>
            <w:shd w:val="clear" w:color="auto" w:fill="auto"/>
          </w:tcPr>
          <w:p w14:paraId="3A6FDF5B" w14:textId="77777777" w:rsidR="00DF4EC5" w:rsidRPr="00D05CC1" w:rsidRDefault="00DF4EC5" w:rsidP="00DF4EC5">
            <w:pPr>
              <w:rPr>
                <w:sz w:val="20"/>
                <w:szCs w:val="20"/>
                <w:highlight w:val="lightGray"/>
              </w:rPr>
            </w:pPr>
            <w:r w:rsidRPr="00D05CC1">
              <w:rPr>
                <w:sz w:val="20"/>
                <w:szCs w:val="20"/>
                <w:highlight w:val="lightGray"/>
              </w:rPr>
              <w:t>Accelerated inspection</w:t>
            </w:r>
          </w:p>
        </w:tc>
        <w:tc>
          <w:tcPr>
            <w:tcW w:w="1718" w:type="pct"/>
            <w:shd w:val="clear" w:color="auto" w:fill="auto"/>
          </w:tcPr>
          <w:p w14:paraId="70D868F8"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393FD3CD"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60AD33EA" w14:textId="77777777" w:rsidR="00DF4EC5" w:rsidRPr="00D05CC1" w:rsidRDefault="00DF4EC5" w:rsidP="00DF4EC5">
            <w:pPr>
              <w:jc w:val="center"/>
              <w:rPr>
                <w:highlight w:val="lightGray"/>
              </w:rPr>
            </w:pPr>
          </w:p>
        </w:tc>
      </w:tr>
      <w:tr w:rsidR="00DF4EC5" w:rsidRPr="00D05CC1" w14:paraId="359B5008" w14:textId="77777777" w:rsidTr="00977E5A">
        <w:tc>
          <w:tcPr>
            <w:tcW w:w="1813" w:type="pct"/>
            <w:shd w:val="clear" w:color="auto" w:fill="auto"/>
          </w:tcPr>
          <w:p w14:paraId="7008D48E" w14:textId="77777777" w:rsidR="00DF4EC5" w:rsidRPr="00D05CC1" w:rsidRDefault="00DF4EC5" w:rsidP="00DF4EC5">
            <w:pPr>
              <w:rPr>
                <w:sz w:val="20"/>
                <w:szCs w:val="20"/>
                <w:highlight w:val="lightGray"/>
              </w:rPr>
            </w:pPr>
            <w:r w:rsidRPr="00D05CC1">
              <w:rPr>
                <w:sz w:val="20"/>
                <w:szCs w:val="20"/>
                <w:highlight w:val="lightGray"/>
              </w:rPr>
              <w:t>Certificate of occupancy request</w:t>
            </w:r>
          </w:p>
        </w:tc>
        <w:tc>
          <w:tcPr>
            <w:tcW w:w="1718" w:type="pct"/>
            <w:shd w:val="clear" w:color="auto" w:fill="auto"/>
          </w:tcPr>
          <w:p w14:paraId="1DCF4BA4"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34959664"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69B73C90" w14:textId="77777777" w:rsidR="00DF4EC5" w:rsidRPr="00D05CC1" w:rsidRDefault="00DF4EC5" w:rsidP="00DF4EC5">
            <w:pPr>
              <w:jc w:val="center"/>
              <w:rPr>
                <w:highlight w:val="lightGray"/>
              </w:rPr>
            </w:pPr>
          </w:p>
        </w:tc>
      </w:tr>
      <w:tr w:rsidR="00DF4EC5" w:rsidRPr="00D05CC1" w14:paraId="7EEBBFCA" w14:textId="77777777" w:rsidTr="00977E5A">
        <w:tc>
          <w:tcPr>
            <w:tcW w:w="1813" w:type="pct"/>
            <w:shd w:val="clear" w:color="auto" w:fill="auto"/>
          </w:tcPr>
          <w:p w14:paraId="225A1614" w14:textId="77777777" w:rsidR="00DF4EC5" w:rsidRPr="00D05CC1" w:rsidRDefault="00DF4EC5" w:rsidP="00DF4EC5">
            <w:pPr>
              <w:rPr>
                <w:sz w:val="20"/>
                <w:szCs w:val="20"/>
                <w:highlight w:val="lightGray"/>
              </w:rPr>
            </w:pPr>
            <w:r w:rsidRPr="00D05CC1">
              <w:rPr>
                <w:sz w:val="20"/>
                <w:szCs w:val="20"/>
                <w:highlight w:val="lightGray"/>
              </w:rPr>
              <w:t>Accelerated certificate of occupancy request</w:t>
            </w:r>
          </w:p>
        </w:tc>
        <w:tc>
          <w:tcPr>
            <w:tcW w:w="1718" w:type="pct"/>
            <w:shd w:val="clear" w:color="auto" w:fill="auto"/>
          </w:tcPr>
          <w:p w14:paraId="750DC891"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2CD45192"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684A2148" w14:textId="77777777" w:rsidR="00DF4EC5" w:rsidRPr="00D05CC1" w:rsidRDefault="00DF4EC5" w:rsidP="00DF4EC5">
            <w:pPr>
              <w:jc w:val="center"/>
              <w:rPr>
                <w:highlight w:val="lightGray"/>
              </w:rPr>
            </w:pPr>
          </w:p>
        </w:tc>
      </w:tr>
      <w:tr w:rsidR="00DF4EC5" w:rsidRPr="00D05CC1" w14:paraId="5386FFD4" w14:textId="77777777" w:rsidTr="00977E5A">
        <w:tc>
          <w:tcPr>
            <w:tcW w:w="1813" w:type="pct"/>
            <w:shd w:val="clear" w:color="auto" w:fill="auto"/>
          </w:tcPr>
          <w:p w14:paraId="35299328" w14:textId="77777777" w:rsidR="00DF4EC5" w:rsidRPr="00D05CC1" w:rsidRDefault="00DF4EC5" w:rsidP="00DF4EC5">
            <w:pPr>
              <w:rPr>
                <w:sz w:val="20"/>
                <w:szCs w:val="20"/>
                <w:highlight w:val="lightGray"/>
              </w:rPr>
            </w:pPr>
            <w:r w:rsidRPr="00D05CC1">
              <w:rPr>
                <w:sz w:val="20"/>
                <w:szCs w:val="20"/>
                <w:highlight w:val="lightGray"/>
              </w:rPr>
              <w:t>Application for temporary certificate of occupancy</w:t>
            </w:r>
          </w:p>
        </w:tc>
        <w:tc>
          <w:tcPr>
            <w:tcW w:w="1718" w:type="pct"/>
            <w:shd w:val="clear" w:color="auto" w:fill="auto"/>
          </w:tcPr>
          <w:p w14:paraId="16FF393B" w14:textId="77777777" w:rsidR="00DF4EC5" w:rsidRPr="00D05CC1" w:rsidRDefault="00DF4EC5" w:rsidP="00DF4EC5">
            <w:pPr>
              <w:rPr>
                <w:sz w:val="20"/>
                <w:szCs w:val="20"/>
                <w:highlight w:val="lightGray"/>
              </w:rPr>
            </w:pPr>
            <w:r w:rsidRPr="00D05CC1">
              <w:rPr>
                <w:sz w:val="20"/>
                <w:szCs w:val="20"/>
                <w:highlight w:val="lightGray"/>
              </w:rPr>
              <w:t>$100</w:t>
            </w:r>
          </w:p>
        </w:tc>
        <w:tc>
          <w:tcPr>
            <w:tcW w:w="525" w:type="pct"/>
          </w:tcPr>
          <w:p w14:paraId="58433BCA" w14:textId="77777777" w:rsidR="00DF4EC5" w:rsidRPr="00D05CC1" w:rsidRDefault="00DF4EC5" w:rsidP="00DF4EC5">
            <w:pPr>
              <w:jc w:val="center"/>
              <w:rPr>
                <w:sz w:val="20"/>
                <w:szCs w:val="20"/>
                <w:highlight w:val="lightGray"/>
              </w:rPr>
            </w:pPr>
            <w:r w:rsidRPr="00D05CC1">
              <w:rPr>
                <w:sz w:val="20"/>
                <w:szCs w:val="20"/>
                <w:highlight w:val="lightGray"/>
              </w:rPr>
              <w:t>$100</w:t>
            </w:r>
          </w:p>
        </w:tc>
        <w:tc>
          <w:tcPr>
            <w:tcW w:w="943" w:type="pct"/>
            <w:shd w:val="clear" w:color="auto" w:fill="auto"/>
          </w:tcPr>
          <w:p w14:paraId="2659866E" w14:textId="77777777" w:rsidR="00DF4EC5" w:rsidRPr="00D05CC1" w:rsidRDefault="00DF4EC5" w:rsidP="00DF4EC5">
            <w:pPr>
              <w:jc w:val="center"/>
              <w:rPr>
                <w:sz w:val="20"/>
                <w:szCs w:val="20"/>
                <w:highlight w:val="lightGray"/>
              </w:rPr>
            </w:pPr>
          </w:p>
        </w:tc>
      </w:tr>
      <w:tr w:rsidR="00DF4EC5" w:rsidRPr="00D05CC1" w14:paraId="7D4F2BBF" w14:textId="77777777" w:rsidTr="00977E5A">
        <w:tc>
          <w:tcPr>
            <w:tcW w:w="1813" w:type="pct"/>
            <w:shd w:val="clear" w:color="auto" w:fill="auto"/>
          </w:tcPr>
          <w:p w14:paraId="7D1147FF" w14:textId="4F3095E3" w:rsidR="00DF4EC5" w:rsidRPr="00D05CC1" w:rsidRDefault="00DF4EC5" w:rsidP="00DF4EC5">
            <w:pPr>
              <w:rPr>
                <w:sz w:val="20"/>
                <w:szCs w:val="20"/>
                <w:highlight w:val="lightGray"/>
              </w:rPr>
            </w:pPr>
            <w:r w:rsidRPr="00D05CC1">
              <w:rPr>
                <w:sz w:val="20"/>
                <w:szCs w:val="20"/>
                <w:highlight w:val="lightGray"/>
              </w:rPr>
              <w:t>Application for interim certificate of occupancy</w:t>
            </w:r>
          </w:p>
        </w:tc>
        <w:tc>
          <w:tcPr>
            <w:tcW w:w="1718" w:type="pct"/>
            <w:shd w:val="clear" w:color="auto" w:fill="auto"/>
          </w:tcPr>
          <w:p w14:paraId="1B03F5A1" w14:textId="77777777" w:rsidR="00DF4EC5" w:rsidRPr="00D05CC1" w:rsidRDefault="00DF4EC5" w:rsidP="00DF4EC5">
            <w:pPr>
              <w:rPr>
                <w:sz w:val="20"/>
                <w:szCs w:val="20"/>
                <w:highlight w:val="lightGray"/>
              </w:rPr>
            </w:pPr>
            <w:r w:rsidRPr="00D05CC1">
              <w:rPr>
                <w:sz w:val="20"/>
                <w:szCs w:val="20"/>
                <w:highlight w:val="lightGray"/>
              </w:rPr>
              <w:t>*$130</w:t>
            </w:r>
          </w:p>
        </w:tc>
        <w:tc>
          <w:tcPr>
            <w:tcW w:w="525" w:type="pct"/>
          </w:tcPr>
          <w:p w14:paraId="01F2DBDD" w14:textId="77777777" w:rsidR="00DF4EC5" w:rsidRPr="00D05CC1" w:rsidRDefault="00DF4EC5" w:rsidP="00DF4EC5">
            <w:pPr>
              <w:jc w:val="center"/>
              <w:rPr>
                <w:sz w:val="20"/>
                <w:szCs w:val="20"/>
                <w:highlight w:val="lightGray"/>
              </w:rPr>
            </w:pPr>
          </w:p>
        </w:tc>
        <w:tc>
          <w:tcPr>
            <w:tcW w:w="943" w:type="pct"/>
            <w:shd w:val="clear" w:color="auto" w:fill="auto"/>
          </w:tcPr>
          <w:p w14:paraId="5CE94D81" w14:textId="77777777" w:rsidR="00DF4EC5" w:rsidRPr="00D05CC1" w:rsidRDefault="00DF4EC5" w:rsidP="00DF4EC5">
            <w:pPr>
              <w:jc w:val="center"/>
              <w:rPr>
                <w:sz w:val="20"/>
                <w:szCs w:val="20"/>
                <w:highlight w:val="lightGray"/>
              </w:rPr>
            </w:pPr>
          </w:p>
        </w:tc>
      </w:tr>
      <w:tr w:rsidR="00DF4EC5" w:rsidRPr="00D05CC1" w14:paraId="7446276A" w14:textId="77777777" w:rsidTr="00977E5A">
        <w:tc>
          <w:tcPr>
            <w:tcW w:w="1813" w:type="pct"/>
            <w:shd w:val="clear" w:color="auto" w:fill="auto"/>
          </w:tcPr>
          <w:p w14:paraId="39A6695F" w14:textId="77777777" w:rsidR="00DF4EC5" w:rsidRPr="00D05CC1" w:rsidRDefault="00DF4EC5" w:rsidP="00DF4EC5">
            <w:pPr>
              <w:rPr>
                <w:sz w:val="20"/>
                <w:szCs w:val="20"/>
                <w:highlight w:val="lightGray"/>
              </w:rPr>
            </w:pPr>
            <w:r w:rsidRPr="00D05CC1">
              <w:rPr>
                <w:sz w:val="20"/>
                <w:szCs w:val="20"/>
                <w:highlight w:val="lightGray"/>
              </w:rPr>
              <w:t>Reinspection made necessary by a failure to correct a condition or respond to a request to correct that results in issuance of a violation or other order</w:t>
            </w:r>
          </w:p>
        </w:tc>
        <w:tc>
          <w:tcPr>
            <w:tcW w:w="1718" w:type="pct"/>
            <w:shd w:val="clear" w:color="auto" w:fill="auto"/>
          </w:tcPr>
          <w:p w14:paraId="40252AB8"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6CE49A13"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18F7C4D0" w14:textId="77777777" w:rsidR="00DF4EC5" w:rsidRPr="00D05CC1" w:rsidRDefault="00DF4EC5" w:rsidP="00DF4EC5">
            <w:pPr>
              <w:jc w:val="center"/>
              <w:rPr>
                <w:sz w:val="20"/>
                <w:szCs w:val="20"/>
                <w:highlight w:val="lightGray"/>
              </w:rPr>
            </w:pPr>
          </w:p>
        </w:tc>
      </w:tr>
      <w:tr w:rsidR="00DF4EC5" w:rsidRPr="00D05CC1" w14:paraId="664863F6" w14:textId="77777777" w:rsidTr="00977E5A">
        <w:tc>
          <w:tcPr>
            <w:tcW w:w="1813" w:type="pct"/>
            <w:shd w:val="clear" w:color="auto" w:fill="auto"/>
          </w:tcPr>
          <w:p w14:paraId="42631521" w14:textId="77777777" w:rsidR="00DF4EC5" w:rsidRPr="00D05CC1" w:rsidRDefault="00DF4EC5" w:rsidP="00DF4EC5">
            <w:pPr>
              <w:rPr>
                <w:sz w:val="20"/>
                <w:szCs w:val="20"/>
                <w:highlight w:val="lightGray"/>
              </w:rPr>
            </w:pPr>
            <w:r w:rsidRPr="00D05CC1">
              <w:rPr>
                <w:sz w:val="20"/>
                <w:szCs w:val="20"/>
                <w:highlight w:val="lightGray"/>
              </w:rPr>
              <w:t>Temporary place of assembly certificate of operation</w:t>
            </w:r>
          </w:p>
        </w:tc>
        <w:tc>
          <w:tcPr>
            <w:tcW w:w="1718" w:type="pct"/>
            <w:shd w:val="clear" w:color="auto" w:fill="auto"/>
          </w:tcPr>
          <w:p w14:paraId="6E2E6422" w14:textId="77777777" w:rsidR="00DF4EC5" w:rsidRPr="00D05CC1" w:rsidRDefault="00DF4EC5" w:rsidP="00DF4EC5">
            <w:pPr>
              <w:rPr>
                <w:sz w:val="20"/>
                <w:szCs w:val="20"/>
                <w:highlight w:val="lightGray"/>
              </w:rPr>
            </w:pPr>
            <w:r w:rsidRPr="00D05CC1">
              <w:rPr>
                <w:sz w:val="20"/>
                <w:szCs w:val="20"/>
                <w:highlight w:val="lightGray"/>
              </w:rPr>
              <w:t>$100</w:t>
            </w:r>
          </w:p>
        </w:tc>
        <w:tc>
          <w:tcPr>
            <w:tcW w:w="525" w:type="pct"/>
          </w:tcPr>
          <w:p w14:paraId="04C461B1" w14:textId="77777777" w:rsidR="00DF4EC5" w:rsidRPr="00D05CC1" w:rsidRDefault="00DF4EC5" w:rsidP="00DF4EC5">
            <w:pPr>
              <w:jc w:val="center"/>
              <w:rPr>
                <w:sz w:val="20"/>
                <w:szCs w:val="20"/>
                <w:highlight w:val="lightGray"/>
              </w:rPr>
            </w:pPr>
            <w:r w:rsidRPr="00D05CC1">
              <w:rPr>
                <w:sz w:val="20"/>
                <w:szCs w:val="20"/>
                <w:highlight w:val="lightGray"/>
              </w:rPr>
              <w:t>$100</w:t>
            </w:r>
          </w:p>
        </w:tc>
        <w:tc>
          <w:tcPr>
            <w:tcW w:w="943" w:type="pct"/>
            <w:shd w:val="clear" w:color="auto" w:fill="auto"/>
          </w:tcPr>
          <w:p w14:paraId="7CE48828" w14:textId="77777777" w:rsidR="00DF4EC5" w:rsidRPr="00D05CC1" w:rsidRDefault="00DF4EC5" w:rsidP="00DF4EC5">
            <w:pPr>
              <w:jc w:val="center"/>
              <w:rPr>
                <w:sz w:val="20"/>
                <w:szCs w:val="20"/>
                <w:highlight w:val="lightGray"/>
              </w:rPr>
            </w:pPr>
          </w:p>
        </w:tc>
      </w:tr>
      <w:tr w:rsidR="00DF4EC5" w:rsidRPr="00D05CC1" w14:paraId="31478D23" w14:textId="77777777" w:rsidTr="00977E5A">
        <w:tc>
          <w:tcPr>
            <w:tcW w:w="1813" w:type="pct"/>
            <w:shd w:val="clear" w:color="auto" w:fill="auto"/>
          </w:tcPr>
          <w:p w14:paraId="022FB0E8" w14:textId="77777777" w:rsidR="00DF4EC5" w:rsidRPr="00D05CC1" w:rsidRDefault="00DF4EC5" w:rsidP="00DF4EC5">
            <w:pPr>
              <w:rPr>
                <w:sz w:val="20"/>
                <w:szCs w:val="20"/>
                <w:highlight w:val="lightGray"/>
              </w:rPr>
            </w:pPr>
            <w:r w:rsidRPr="00D05CC1">
              <w:rPr>
                <w:sz w:val="20"/>
                <w:szCs w:val="20"/>
                <w:highlight w:val="lightGray"/>
              </w:rPr>
              <w:t>Temporary use letter (does not include fees for any associated temporary structure)</w:t>
            </w:r>
          </w:p>
        </w:tc>
        <w:tc>
          <w:tcPr>
            <w:tcW w:w="1718" w:type="pct"/>
            <w:shd w:val="clear" w:color="auto" w:fill="auto"/>
          </w:tcPr>
          <w:p w14:paraId="7AA27444" w14:textId="77777777" w:rsidR="00DF4EC5" w:rsidRPr="00D05CC1" w:rsidRDefault="00DF4EC5" w:rsidP="00DF4EC5">
            <w:pPr>
              <w:rPr>
                <w:sz w:val="20"/>
                <w:szCs w:val="20"/>
                <w:highlight w:val="lightGray"/>
              </w:rPr>
            </w:pPr>
            <w:r w:rsidRPr="00D05CC1">
              <w:rPr>
                <w:sz w:val="20"/>
                <w:szCs w:val="20"/>
                <w:highlight w:val="lightGray"/>
              </w:rPr>
              <w:t>For the initial 30 days of duration $100.</w:t>
            </w:r>
          </w:p>
          <w:p w14:paraId="4553598E" w14:textId="77777777" w:rsidR="00DF4EC5" w:rsidRPr="00D05CC1" w:rsidRDefault="00DF4EC5" w:rsidP="00DF4EC5">
            <w:pPr>
              <w:rPr>
                <w:sz w:val="20"/>
                <w:szCs w:val="20"/>
                <w:highlight w:val="lightGray"/>
              </w:rPr>
            </w:pPr>
            <w:r w:rsidRPr="00D05CC1">
              <w:rPr>
                <w:sz w:val="20"/>
                <w:szCs w:val="20"/>
                <w:highlight w:val="lightGray"/>
              </w:rPr>
              <w:t xml:space="preserve">$100 for each additional </w:t>
            </w:r>
            <w:proofErr w:type="gramStart"/>
            <w:r w:rsidRPr="00D05CC1">
              <w:rPr>
                <w:sz w:val="20"/>
                <w:szCs w:val="20"/>
                <w:highlight w:val="lightGray"/>
              </w:rPr>
              <w:t>30 day</w:t>
            </w:r>
            <w:proofErr w:type="gramEnd"/>
            <w:r w:rsidRPr="00D05CC1">
              <w:rPr>
                <w:sz w:val="20"/>
                <w:szCs w:val="20"/>
                <w:highlight w:val="lightGray"/>
              </w:rPr>
              <w:t xml:space="preserve"> period of permit duration.</w:t>
            </w:r>
          </w:p>
        </w:tc>
        <w:tc>
          <w:tcPr>
            <w:tcW w:w="525" w:type="pct"/>
          </w:tcPr>
          <w:p w14:paraId="299F68F1" w14:textId="77777777" w:rsidR="00DF4EC5" w:rsidRPr="00D05CC1" w:rsidRDefault="00DF4EC5" w:rsidP="00DF4EC5">
            <w:pPr>
              <w:jc w:val="center"/>
              <w:rPr>
                <w:sz w:val="20"/>
                <w:szCs w:val="20"/>
                <w:highlight w:val="lightGray"/>
              </w:rPr>
            </w:pPr>
            <w:r w:rsidRPr="00D05CC1">
              <w:rPr>
                <w:sz w:val="20"/>
                <w:szCs w:val="20"/>
                <w:highlight w:val="lightGray"/>
              </w:rPr>
              <w:t>$100 for each additional 30 days</w:t>
            </w:r>
          </w:p>
        </w:tc>
        <w:tc>
          <w:tcPr>
            <w:tcW w:w="943" w:type="pct"/>
            <w:shd w:val="clear" w:color="auto" w:fill="auto"/>
            <w:vAlign w:val="center"/>
          </w:tcPr>
          <w:p w14:paraId="63899C8C" w14:textId="77777777" w:rsidR="00DF4EC5" w:rsidRPr="00D05CC1" w:rsidRDefault="00DF4EC5" w:rsidP="00DF4EC5">
            <w:pPr>
              <w:jc w:val="center"/>
              <w:rPr>
                <w:sz w:val="20"/>
                <w:szCs w:val="20"/>
                <w:highlight w:val="lightGray"/>
              </w:rPr>
            </w:pPr>
          </w:p>
        </w:tc>
      </w:tr>
      <w:tr w:rsidR="00DF4EC5" w:rsidRPr="00D05CC1" w14:paraId="5E0AF130" w14:textId="77777777" w:rsidTr="00977E5A">
        <w:tc>
          <w:tcPr>
            <w:tcW w:w="1813" w:type="pct"/>
            <w:shd w:val="clear" w:color="auto" w:fill="auto"/>
          </w:tcPr>
          <w:p w14:paraId="20FE4F3C" w14:textId="77777777" w:rsidR="00DF4EC5" w:rsidRPr="00D05CC1" w:rsidRDefault="00DF4EC5" w:rsidP="00DF4EC5">
            <w:pPr>
              <w:rPr>
                <w:sz w:val="20"/>
                <w:szCs w:val="20"/>
                <w:highlight w:val="lightGray"/>
              </w:rPr>
            </w:pPr>
            <w:r w:rsidRPr="00D05CC1">
              <w:rPr>
                <w:sz w:val="20"/>
                <w:szCs w:val="20"/>
                <w:highlight w:val="lightGray"/>
              </w:rPr>
              <w:t>Temporary use letter for place of assembly</w:t>
            </w:r>
          </w:p>
        </w:tc>
        <w:tc>
          <w:tcPr>
            <w:tcW w:w="1718" w:type="pct"/>
            <w:shd w:val="clear" w:color="auto" w:fill="auto"/>
          </w:tcPr>
          <w:p w14:paraId="57326A44" w14:textId="77777777" w:rsidR="00DF4EC5" w:rsidRPr="00D05CC1" w:rsidRDefault="00DF4EC5" w:rsidP="00DF4EC5">
            <w:pPr>
              <w:rPr>
                <w:sz w:val="20"/>
                <w:szCs w:val="20"/>
                <w:highlight w:val="lightGray"/>
              </w:rPr>
            </w:pPr>
            <w:r w:rsidRPr="00D05CC1">
              <w:rPr>
                <w:sz w:val="20"/>
                <w:szCs w:val="20"/>
                <w:highlight w:val="lightGray"/>
              </w:rPr>
              <w:t>$250</w:t>
            </w:r>
          </w:p>
        </w:tc>
        <w:tc>
          <w:tcPr>
            <w:tcW w:w="525" w:type="pct"/>
          </w:tcPr>
          <w:p w14:paraId="442398C1" w14:textId="77777777" w:rsidR="00DF4EC5" w:rsidRPr="00D05CC1" w:rsidRDefault="00DF4EC5" w:rsidP="00DF4EC5">
            <w:pPr>
              <w:rPr>
                <w:sz w:val="20"/>
                <w:szCs w:val="20"/>
                <w:highlight w:val="lightGray"/>
              </w:rPr>
            </w:pPr>
          </w:p>
        </w:tc>
        <w:tc>
          <w:tcPr>
            <w:tcW w:w="943" w:type="pct"/>
            <w:shd w:val="clear" w:color="auto" w:fill="auto"/>
          </w:tcPr>
          <w:p w14:paraId="24A80D17" w14:textId="77777777" w:rsidR="00DF4EC5" w:rsidRPr="00D05CC1" w:rsidRDefault="00DF4EC5" w:rsidP="00DF4EC5">
            <w:pPr>
              <w:rPr>
                <w:sz w:val="20"/>
                <w:szCs w:val="20"/>
                <w:highlight w:val="lightGray"/>
              </w:rPr>
            </w:pPr>
            <w:r w:rsidRPr="00D05CC1">
              <w:rPr>
                <w:sz w:val="20"/>
                <w:szCs w:val="20"/>
                <w:highlight w:val="lightGray"/>
              </w:rPr>
              <w:t xml:space="preserve">Application shall be submitted at least ten </w:t>
            </w:r>
            <w:proofErr w:type="gramStart"/>
            <w:r w:rsidRPr="00D05CC1">
              <w:rPr>
                <w:sz w:val="20"/>
                <w:szCs w:val="20"/>
                <w:highlight w:val="lightGray"/>
              </w:rPr>
              <w:t>work days</w:t>
            </w:r>
            <w:proofErr w:type="gramEnd"/>
            <w:r w:rsidRPr="00D05CC1">
              <w:rPr>
                <w:sz w:val="20"/>
                <w:szCs w:val="20"/>
                <w:highlight w:val="lightGray"/>
              </w:rPr>
              <w:t xml:space="preserve"> prior to the event; late fees shall be imposed at $100 for each day following required submission date that the application is received by the department.</w:t>
            </w:r>
          </w:p>
        </w:tc>
      </w:tr>
      <w:tr w:rsidR="00DF4EC5" w:rsidRPr="00D05CC1" w14:paraId="3CB4B446" w14:textId="77777777" w:rsidTr="00977E5A">
        <w:tc>
          <w:tcPr>
            <w:tcW w:w="1813" w:type="pct"/>
            <w:shd w:val="clear" w:color="auto" w:fill="auto"/>
          </w:tcPr>
          <w:p w14:paraId="64D3A35D" w14:textId="77777777" w:rsidR="00DF4EC5" w:rsidRPr="00D05CC1" w:rsidRDefault="00DF4EC5" w:rsidP="00DF4EC5">
            <w:pPr>
              <w:rPr>
                <w:sz w:val="20"/>
                <w:szCs w:val="20"/>
                <w:highlight w:val="lightGray"/>
              </w:rPr>
            </w:pPr>
            <w:r w:rsidRPr="00D05CC1">
              <w:rPr>
                <w:sz w:val="20"/>
                <w:szCs w:val="20"/>
                <w:highlight w:val="lightGray"/>
              </w:rPr>
              <w:t>Subpoena</w:t>
            </w:r>
          </w:p>
        </w:tc>
        <w:tc>
          <w:tcPr>
            <w:tcW w:w="1718" w:type="pct"/>
            <w:shd w:val="clear" w:color="auto" w:fill="auto"/>
          </w:tcPr>
          <w:p w14:paraId="262F1A54" w14:textId="77777777" w:rsidR="00DF4EC5" w:rsidRPr="00D05CC1" w:rsidRDefault="00DF4EC5" w:rsidP="00DF4EC5">
            <w:pPr>
              <w:rPr>
                <w:sz w:val="20"/>
                <w:szCs w:val="20"/>
                <w:highlight w:val="lightGray"/>
              </w:rPr>
            </w:pPr>
            <w:r w:rsidRPr="00D05CC1">
              <w:rPr>
                <w:sz w:val="20"/>
                <w:szCs w:val="20"/>
                <w:highlight w:val="lightGray"/>
              </w:rPr>
              <w:t>As provided by applicable state or federal law</w:t>
            </w:r>
          </w:p>
        </w:tc>
        <w:tc>
          <w:tcPr>
            <w:tcW w:w="525" w:type="pct"/>
          </w:tcPr>
          <w:p w14:paraId="7811BF6F"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5BEA0AFF" w14:textId="77777777" w:rsidR="00DF4EC5" w:rsidRPr="00D05CC1" w:rsidRDefault="00DF4EC5" w:rsidP="00DF4EC5">
            <w:pPr>
              <w:jc w:val="center"/>
              <w:rPr>
                <w:sz w:val="20"/>
                <w:szCs w:val="20"/>
                <w:highlight w:val="lightGray"/>
              </w:rPr>
            </w:pPr>
          </w:p>
        </w:tc>
      </w:tr>
      <w:tr w:rsidR="00DF4EC5" w:rsidRPr="00D05CC1" w14:paraId="447F7798" w14:textId="77777777" w:rsidTr="00977E5A">
        <w:tc>
          <w:tcPr>
            <w:tcW w:w="1813" w:type="pct"/>
            <w:shd w:val="clear" w:color="auto" w:fill="auto"/>
          </w:tcPr>
          <w:p w14:paraId="7B74C0E3" w14:textId="77777777" w:rsidR="00DF4EC5" w:rsidRPr="00D05CC1" w:rsidRDefault="00DF4EC5" w:rsidP="00DF4EC5">
            <w:pPr>
              <w:rPr>
                <w:sz w:val="20"/>
                <w:szCs w:val="20"/>
                <w:highlight w:val="lightGray"/>
              </w:rPr>
            </w:pPr>
            <w:r w:rsidRPr="00D05CC1">
              <w:rPr>
                <w:sz w:val="20"/>
                <w:szCs w:val="20"/>
                <w:highlight w:val="lightGray"/>
              </w:rPr>
              <w:t>Place of assembly certificate of operation</w:t>
            </w:r>
          </w:p>
        </w:tc>
        <w:tc>
          <w:tcPr>
            <w:tcW w:w="1718" w:type="pct"/>
            <w:shd w:val="clear" w:color="auto" w:fill="auto"/>
          </w:tcPr>
          <w:p w14:paraId="4918AE0A" w14:textId="77777777" w:rsidR="00DF4EC5" w:rsidRPr="00D05CC1" w:rsidRDefault="00DF4EC5" w:rsidP="00DF4EC5">
            <w:pPr>
              <w:rPr>
                <w:sz w:val="20"/>
                <w:szCs w:val="20"/>
                <w:highlight w:val="lightGray"/>
              </w:rPr>
            </w:pPr>
            <w:r w:rsidRPr="00D05CC1">
              <w:rPr>
                <w:sz w:val="20"/>
                <w:szCs w:val="20"/>
                <w:highlight w:val="lightGray"/>
              </w:rPr>
              <w:t>$200</w:t>
            </w:r>
          </w:p>
        </w:tc>
        <w:tc>
          <w:tcPr>
            <w:tcW w:w="525" w:type="pct"/>
          </w:tcPr>
          <w:p w14:paraId="52D98CEC"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7F002B06" w14:textId="77777777" w:rsidR="00DF4EC5" w:rsidRPr="00D05CC1" w:rsidRDefault="00DF4EC5" w:rsidP="00DF4EC5">
            <w:pPr>
              <w:jc w:val="center"/>
              <w:rPr>
                <w:sz w:val="20"/>
                <w:szCs w:val="20"/>
                <w:highlight w:val="lightGray"/>
              </w:rPr>
            </w:pPr>
            <w:r w:rsidRPr="00D05CC1">
              <w:rPr>
                <w:sz w:val="20"/>
                <w:szCs w:val="20"/>
                <w:highlight w:val="lightGray"/>
              </w:rPr>
              <w:t>$100 amendment</w:t>
            </w:r>
          </w:p>
        </w:tc>
      </w:tr>
      <w:tr w:rsidR="00DF4EC5" w:rsidRPr="00D05CC1" w14:paraId="751E092F" w14:textId="77777777" w:rsidTr="00977E5A">
        <w:tc>
          <w:tcPr>
            <w:tcW w:w="1813" w:type="pct"/>
            <w:shd w:val="clear" w:color="auto" w:fill="auto"/>
          </w:tcPr>
          <w:p w14:paraId="691BEA24" w14:textId="77777777" w:rsidR="00DF4EC5" w:rsidRPr="00D05CC1" w:rsidRDefault="00DF4EC5" w:rsidP="00DF4EC5">
            <w:pPr>
              <w:rPr>
                <w:sz w:val="20"/>
                <w:szCs w:val="20"/>
                <w:highlight w:val="lightGray"/>
              </w:rPr>
            </w:pPr>
            <w:r w:rsidRPr="00D05CC1">
              <w:rPr>
                <w:sz w:val="20"/>
                <w:szCs w:val="20"/>
                <w:highlight w:val="lightGray"/>
              </w:rPr>
              <w:t>Ordinary plumbing work</w:t>
            </w:r>
          </w:p>
        </w:tc>
        <w:tc>
          <w:tcPr>
            <w:tcW w:w="1718" w:type="pct"/>
            <w:shd w:val="clear" w:color="auto" w:fill="auto"/>
          </w:tcPr>
          <w:p w14:paraId="6EF264CE" w14:textId="77777777" w:rsidR="00DF4EC5" w:rsidRPr="00D05CC1" w:rsidRDefault="00DF4EC5" w:rsidP="00DF4EC5">
            <w:pPr>
              <w:rPr>
                <w:sz w:val="20"/>
                <w:szCs w:val="20"/>
                <w:highlight w:val="lightGray"/>
              </w:rPr>
            </w:pPr>
            <w:r w:rsidRPr="00D05CC1">
              <w:rPr>
                <w:sz w:val="20"/>
                <w:szCs w:val="20"/>
                <w:highlight w:val="lightGray"/>
              </w:rPr>
              <w:t>$100 for each report</w:t>
            </w:r>
          </w:p>
        </w:tc>
        <w:tc>
          <w:tcPr>
            <w:tcW w:w="525" w:type="pct"/>
          </w:tcPr>
          <w:p w14:paraId="64122B18"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280C2617" w14:textId="77777777" w:rsidR="00DF4EC5" w:rsidRPr="00D05CC1" w:rsidRDefault="00DF4EC5" w:rsidP="00DF4EC5">
            <w:pPr>
              <w:jc w:val="center"/>
              <w:rPr>
                <w:highlight w:val="lightGray"/>
              </w:rPr>
            </w:pPr>
          </w:p>
        </w:tc>
      </w:tr>
      <w:tr w:rsidR="00DF4EC5" w:rsidRPr="00D05CC1" w14:paraId="3611E9BC" w14:textId="77777777" w:rsidTr="00977E5A">
        <w:tc>
          <w:tcPr>
            <w:tcW w:w="1813" w:type="pct"/>
            <w:shd w:val="clear" w:color="auto" w:fill="auto"/>
          </w:tcPr>
          <w:p w14:paraId="1C533F32" w14:textId="77777777" w:rsidR="00DF4EC5" w:rsidRPr="00D05CC1" w:rsidRDefault="00DF4EC5" w:rsidP="00DF4EC5">
            <w:pPr>
              <w:rPr>
                <w:sz w:val="20"/>
                <w:szCs w:val="20"/>
                <w:highlight w:val="lightGray"/>
              </w:rPr>
            </w:pPr>
            <w:r w:rsidRPr="00D05CC1">
              <w:rPr>
                <w:sz w:val="20"/>
                <w:szCs w:val="20"/>
                <w:highlight w:val="lightGray"/>
              </w:rPr>
              <w:t>Limited plumbing alteration</w:t>
            </w:r>
          </w:p>
        </w:tc>
        <w:tc>
          <w:tcPr>
            <w:tcW w:w="1718" w:type="pct"/>
            <w:shd w:val="clear" w:color="auto" w:fill="auto"/>
          </w:tcPr>
          <w:p w14:paraId="40AC2307" w14:textId="77777777" w:rsidR="00DF4EC5" w:rsidRPr="00D05CC1" w:rsidRDefault="00DF4EC5" w:rsidP="00DF4EC5">
            <w:pPr>
              <w:rPr>
                <w:sz w:val="20"/>
                <w:szCs w:val="20"/>
                <w:highlight w:val="lightGray"/>
              </w:rPr>
            </w:pPr>
            <w:r w:rsidRPr="00D05CC1">
              <w:rPr>
                <w:sz w:val="20"/>
                <w:szCs w:val="20"/>
                <w:highlight w:val="lightGray"/>
              </w:rPr>
              <w:t>Filing fee as calculated for respective building alteration</w:t>
            </w:r>
          </w:p>
        </w:tc>
        <w:tc>
          <w:tcPr>
            <w:tcW w:w="525" w:type="pct"/>
          </w:tcPr>
          <w:p w14:paraId="26C8906C"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775940A5" w14:textId="77777777" w:rsidR="00DF4EC5" w:rsidRPr="00D05CC1" w:rsidRDefault="00DF4EC5" w:rsidP="00DF4EC5">
            <w:pPr>
              <w:jc w:val="center"/>
              <w:rPr>
                <w:highlight w:val="lightGray"/>
              </w:rPr>
            </w:pPr>
          </w:p>
        </w:tc>
      </w:tr>
      <w:tr w:rsidR="00DF4EC5" w:rsidRPr="00D05CC1" w14:paraId="1A5E78C0" w14:textId="77777777" w:rsidTr="00977E5A">
        <w:tc>
          <w:tcPr>
            <w:tcW w:w="1813" w:type="pct"/>
            <w:shd w:val="clear" w:color="auto" w:fill="auto"/>
          </w:tcPr>
          <w:p w14:paraId="6840AB6F" w14:textId="77777777" w:rsidR="00DF4EC5" w:rsidRPr="00D05CC1" w:rsidRDefault="00DF4EC5" w:rsidP="00DF4EC5">
            <w:pPr>
              <w:rPr>
                <w:sz w:val="20"/>
                <w:szCs w:val="20"/>
                <w:highlight w:val="lightGray"/>
              </w:rPr>
            </w:pPr>
            <w:r w:rsidRPr="00D05CC1">
              <w:rPr>
                <w:sz w:val="20"/>
                <w:szCs w:val="20"/>
                <w:highlight w:val="lightGray"/>
              </w:rPr>
              <w:t>Limited sprinkler and/or standpipe alteration</w:t>
            </w:r>
          </w:p>
        </w:tc>
        <w:tc>
          <w:tcPr>
            <w:tcW w:w="1718" w:type="pct"/>
            <w:shd w:val="clear" w:color="auto" w:fill="auto"/>
          </w:tcPr>
          <w:p w14:paraId="13FDAEDF" w14:textId="77777777" w:rsidR="00DF4EC5" w:rsidRPr="00D05CC1" w:rsidRDefault="00DF4EC5" w:rsidP="00DF4EC5">
            <w:pPr>
              <w:rPr>
                <w:sz w:val="20"/>
                <w:szCs w:val="20"/>
                <w:highlight w:val="lightGray"/>
              </w:rPr>
            </w:pPr>
            <w:r w:rsidRPr="00D05CC1">
              <w:rPr>
                <w:sz w:val="20"/>
                <w:szCs w:val="20"/>
                <w:highlight w:val="lightGray"/>
              </w:rPr>
              <w:t>Filing fee as calculated for respective building alteration</w:t>
            </w:r>
          </w:p>
        </w:tc>
        <w:tc>
          <w:tcPr>
            <w:tcW w:w="525" w:type="pct"/>
          </w:tcPr>
          <w:p w14:paraId="062A69EC"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242E2C19" w14:textId="77777777" w:rsidR="00DF4EC5" w:rsidRPr="00D05CC1" w:rsidRDefault="00DF4EC5" w:rsidP="00DF4EC5">
            <w:pPr>
              <w:jc w:val="center"/>
              <w:rPr>
                <w:highlight w:val="lightGray"/>
              </w:rPr>
            </w:pPr>
          </w:p>
        </w:tc>
      </w:tr>
      <w:tr w:rsidR="00DF4EC5" w:rsidRPr="00D05CC1" w14:paraId="0A7EDEAC" w14:textId="77777777" w:rsidTr="00977E5A">
        <w:tc>
          <w:tcPr>
            <w:tcW w:w="1813" w:type="pct"/>
            <w:shd w:val="clear" w:color="auto" w:fill="auto"/>
          </w:tcPr>
          <w:p w14:paraId="354B2409" w14:textId="77777777" w:rsidR="00DF4EC5" w:rsidRPr="00D05CC1" w:rsidRDefault="00DF4EC5" w:rsidP="00DF4EC5">
            <w:pPr>
              <w:rPr>
                <w:sz w:val="20"/>
                <w:szCs w:val="20"/>
                <w:highlight w:val="lightGray"/>
              </w:rPr>
            </w:pPr>
            <w:r w:rsidRPr="00D05CC1">
              <w:rPr>
                <w:sz w:val="20"/>
                <w:szCs w:val="20"/>
                <w:highlight w:val="lightGray"/>
              </w:rPr>
              <w:t>Limited oil burner/boiler alteration</w:t>
            </w:r>
          </w:p>
        </w:tc>
        <w:tc>
          <w:tcPr>
            <w:tcW w:w="1718" w:type="pct"/>
            <w:shd w:val="clear" w:color="auto" w:fill="auto"/>
          </w:tcPr>
          <w:p w14:paraId="1EB22F49" w14:textId="77777777" w:rsidR="00DF4EC5" w:rsidRPr="00D05CC1" w:rsidRDefault="00DF4EC5" w:rsidP="00DF4EC5">
            <w:pPr>
              <w:rPr>
                <w:sz w:val="20"/>
                <w:szCs w:val="20"/>
                <w:highlight w:val="lightGray"/>
              </w:rPr>
            </w:pPr>
            <w:r w:rsidRPr="00D05CC1">
              <w:rPr>
                <w:sz w:val="20"/>
                <w:szCs w:val="20"/>
                <w:highlight w:val="lightGray"/>
              </w:rPr>
              <w:t>Filing fee as calculated for respective building alteration</w:t>
            </w:r>
          </w:p>
        </w:tc>
        <w:tc>
          <w:tcPr>
            <w:tcW w:w="525" w:type="pct"/>
          </w:tcPr>
          <w:p w14:paraId="34CCB7F8"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2CBA84A1" w14:textId="77777777" w:rsidR="00DF4EC5" w:rsidRPr="00D05CC1" w:rsidRDefault="00DF4EC5" w:rsidP="00DF4EC5">
            <w:pPr>
              <w:jc w:val="center"/>
              <w:rPr>
                <w:sz w:val="20"/>
                <w:szCs w:val="20"/>
                <w:highlight w:val="lightGray"/>
              </w:rPr>
            </w:pPr>
          </w:p>
        </w:tc>
      </w:tr>
      <w:tr w:rsidR="00DF4EC5" w:rsidRPr="00D05CC1" w14:paraId="017FA954" w14:textId="77777777" w:rsidTr="00977E5A">
        <w:tc>
          <w:tcPr>
            <w:tcW w:w="1813" w:type="pct"/>
            <w:shd w:val="clear" w:color="auto" w:fill="auto"/>
          </w:tcPr>
          <w:p w14:paraId="40311938" w14:textId="77777777" w:rsidR="00DF4EC5" w:rsidRPr="00D05CC1" w:rsidRDefault="00DF4EC5" w:rsidP="00DF4EC5">
            <w:pPr>
              <w:rPr>
                <w:sz w:val="20"/>
                <w:szCs w:val="20"/>
                <w:highlight w:val="lightGray"/>
              </w:rPr>
            </w:pPr>
            <w:r w:rsidRPr="00D05CC1">
              <w:rPr>
                <w:b/>
                <w:i/>
                <w:sz w:val="20"/>
                <w:szCs w:val="20"/>
                <w:highlight w:val="lightGray"/>
              </w:rPr>
              <w:t>Approval or acceptance of materials, assemblies and equipment</w:t>
            </w:r>
          </w:p>
        </w:tc>
        <w:tc>
          <w:tcPr>
            <w:tcW w:w="1718" w:type="pct"/>
            <w:shd w:val="clear" w:color="auto" w:fill="auto"/>
          </w:tcPr>
          <w:p w14:paraId="36A13DAE" w14:textId="77777777" w:rsidR="00DF4EC5" w:rsidRPr="00D05CC1" w:rsidRDefault="00DF4EC5" w:rsidP="00DF4EC5">
            <w:pPr>
              <w:rPr>
                <w:sz w:val="20"/>
                <w:szCs w:val="20"/>
                <w:highlight w:val="lightGray"/>
              </w:rPr>
            </w:pPr>
          </w:p>
        </w:tc>
        <w:tc>
          <w:tcPr>
            <w:tcW w:w="525" w:type="pct"/>
          </w:tcPr>
          <w:p w14:paraId="62C808DC"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2F08D928" w14:textId="77777777" w:rsidR="00DF4EC5" w:rsidRPr="00D05CC1" w:rsidRDefault="00DF4EC5" w:rsidP="00DF4EC5">
            <w:pPr>
              <w:jc w:val="center"/>
              <w:rPr>
                <w:highlight w:val="lightGray"/>
              </w:rPr>
            </w:pPr>
          </w:p>
        </w:tc>
      </w:tr>
      <w:tr w:rsidR="00DF4EC5" w:rsidRPr="00D05CC1" w14:paraId="53182B49" w14:textId="77777777" w:rsidTr="00977E5A">
        <w:tc>
          <w:tcPr>
            <w:tcW w:w="1813" w:type="pct"/>
            <w:shd w:val="clear" w:color="auto" w:fill="auto"/>
          </w:tcPr>
          <w:p w14:paraId="198FAE2B" w14:textId="77777777" w:rsidR="00DF4EC5" w:rsidRPr="00D05CC1" w:rsidRDefault="00DF4EC5" w:rsidP="00DF4EC5">
            <w:pPr>
              <w:rPr>
                <w:sz w:val="20"/>
                <w:szCs w:val="20"/>
                <w:highlight w:val="lightGray"/>
              </w:rPr>
            </w:pPr>
            <w:r w:rsidRPr="00D05CC1">
              <w:rPr>
                <w:sz w:val="20"/>
                <w:szCs w:val="20"/>
                <w:highlight w:val="lightGray"/>
              </w:rPr>
              <w:t>Application for approval of materials</w:t>
            </w:r>
          </w:p>
        </w:tc>
        <w:tc>
          <w:tcPr>
            <w:tcW w:w="1718" w:type="pct"/>
            <w:shd w:val="clear" w:color="auto" w:fill="auto"/>
          </w:tcPr>
          <w:p w14:paraId="3819795F" w14:textId="77777777" w:rsidR="00DF4EC5" w:rsidRPr="00D05CC1" w:rsidRDefault="00DF4EC5" w:rsidP="00DF4EC5">
            <w:pPr>
              <w:rPr>
                <w:sz w:val="20"/>
                <w:szCs w:val="20"/>
                <w:highlight w:val="lightGray"/>
              </w:rPr>
            </w:pPr>
            <w:r w:rsidRPr="00D05CC1">
              <w:rPr>
                <w:sz w:val="20"/>
                <w:szCs w:val="20"/>
                <w:highlight w:val="lightGray"/>
              </w:rPr>
              <w:t>$600</w:t>
            </w:r>
          </w:p>
        </w:tc>
        <w:tc>
          <w:tcPr>
            <w:tcW w:w="525" w:type="pct"/>
          </w:tcPr>
          <w:p w14:paraId="4451F702"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177DE072" w14:textId="77777777" w:rsidR="00DF4EC5" w:rsidRPr="00D05CC1" w:rsidRDefault="00DF4EC5" w:rsidP="00DF4EC5">
            <w:pPr>
              <w:jc w:val="center"/>
              <w:rPr>
                <w:highlight w:val="lightGray"/>
              </w:rPr>
            </w:pPr>
          </w:p>
        </w:tc>
      </w:tr>
      <w:tr w:rsidR="00DF4EC5" w:rsidRPr="00D05CC1" w14:paraId="44819D17" w14:textId="77777777" w:rsidTr="00977E5A">
        <w:tc>
          <w:tcPr>
            <w:tcW w:w="1813" w:type="pct"/>
            <w:shd w:val="clear" w:color="auto" w:fill="auto"/>
          </w:tcPr>
          <w:p w14:paraId="6141805C" w14:textId="77777777" w:rsidR="00DF4EC5" w:rsidRPr="00D05CC1" w:rsidRDefault="00DF4EC5" w:rsidP="00DF4EC5">
            <w:pPr>
              <w:rPr>
                <w:sz w:val="20"/>
                <w:szCs w:val="20"/>
                <w:highlight w:val="lightGray"/>
              </w:rPr>
            </w:pPr>
            <w:r w:rsidRPr="00D05CC1">
              <w:rPr>
                <w:sz w:val="20"/>
                <w:szCs w:val="20"/>
                <w:highlight w:val="lightGray"/>
              </w:rPr>
              <w:t>Application for amendment of prior approval of materials</w:t>
            </w:r>
          </w:p>
        </w:tc>
        <w:tc>
          <w:tcPr>
            <w:tcW w:w="1718" w:type="pct"/>
            <w:shd w:val="clear" w:color="auto" w:fill="auto"/>
          </w:tcPr>
          <w:p w14:paraId="28E63864" w14:textId="77777777" w:rsidR="00DF4EC5" w:rsidRPr="00D05CC1" w:rsidRDefault="00DF4EC5" w:rsidP="00DF4EC5">
            <w:pPr>
              <w:rPr>
                <w:sz w:val="20"/>
                <w:szCs w:val="20"/>
                <w:highlight w:val="lightGray"/>
              </w:rPr>
            </w:pPr>
            <w:r w:rsidRPr="00D05CC1">
              <w:rPr>
                <w:sz w:val="20"/>
                <w:szCs w:val="20"/>
                <w:highlight w:val="lightGray"/>
              </w:rPr>
              <w:t>$500</w:t>
            </w:r>
          </w:p>
        </w:tc>
        <w:tc>
          <w:tcPr>
            <w:tcW w:w="525" w:type="pct"/>
          </w:tcPr>
          <w:p w14:paraId="230E2E8B"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721C58A5" w14:textId="77777777" w:rsidR="00DF4EC5" w:rsidRPr="00D05CC1" w:rsidRDefault="00DF4EC5" w:rsidP="00DF4EC5">
            <w:pPr>
              <w:jc w:val="center"/>
              <w:rPr>
                <w:highlight w:val="lightGray"/>
              </w:rPr>
            </w:pPr>
          </w:p>
        </w:tc>
      </w:tr>
      <w:tr w:rsidR="00DF4EC5" w:rsidRPr="00D05CC1" w14:paraId="176C2B29" w14:textId="77777777" w:rsidTr="00977E5A">
        <w:tc>
          <w:tcPr>
            <w:tcW w:w="1813" w:type="pct"/>
            <w:shd w:val="clear" w:color="auto" w:fill="auto"/>
          </w:tcPr>
          <w:p w14:paraId="3B744B9B" w14:textId="77777777" w:rsidR="00DF4EC5" w:rsidRPr="00D05CC1" w:rsidRDefault="00DF4EC5" w:rsidP="00DF4EC5">
            <w:pPr>
              <w:rPr>
                <w:sz w:val="20"/>
                <w:szCs w:val="20"/>
                <w:highlight w:val="lightGray"/>
              </w:rPr>
            </w:pPr>
            <w:r w:rsidRPr="00D05CC1">
              <w:rPr>
                <w:sz w:val="20"/>
                <w:szCs w:val="20"/>
                <w:highlight w:val="lightGray"/>
              </w:rPr>
              <w:t>Application for change of identification (change of ownership, corporate name or name of product) of prior approval</w:t>
            </w:r>
          </w:p>
        </w:tc>
        <w:tc>
          <w:tcPr>
            <w:tcW w:w="1718" w:type="pct"/>
            <w:shd w:val="clear" w:color="auto" w:fill="auto"/>
          </w:tcPr>
          <w:p w14:paraId="77854163" w14:textId="77777777" w:rsidR="00DF4EC5" w:rsidRPr="00D05CC1" w:rsidRDefault="00DF4EC5" w:rsidP="00DF4EC5">
            <w:pPr>
              <w:rPr>
                <w:sz w:val="20"/>
                <w:szCs w:val="20"/>
                <w:highlight w:val="lightGray"/>
              </w:rPr>
            </w:pPr>
            <w:r w:rsidRPr="00D05CC1">
              <w:rPr>
                <w:sz w:val="20"/>
                <w:szCs w:val="20"/>
                <w:highlight w:val="lightGray"/>
              </w:rPr>
              <w:t>$350</w:t>
            </w:r>
          </w:p>
        </w:tc>
        <w:tc>
          <w:tcPr>
            <w:tcW w:w="525" w:type="pct"/>
          </w:tcPr>
          <w:p w14:paraId="4E2A6920"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4C0FDBB2" w14:textId="77777777" w:rsidR="00DF4EC5" w:rsidRPr="00D05CC1" w:rsidRDefault="00DF4EC5" w:rsidP="00DF4EC5">
            <w:pPr>
              <w:jc w:val="center"/>
              <w:rPr>
                <w:highlight w:val="lightGray"/>
              </w:rPr>
            </w:pPr>
          </w:p>
        </w:tc>
      </w:tr>
      <w:tr w:rsidR="00DF4EC5" w:rsidRPr="00D05CC1" w14:paraId="06562165" w14:textId="77777777" w:rsidTr="00977E5A">
        <w:tc>
          <w:tcPr>
            <w:tcW w:w="1813" w:type="pct"/>
            <w:shd w:val="clear" w:color="auto" w:fill="auto"/>
          </w:tcPr>
          <w:p w14:paraId="2BC08229" w14:textId="77777777" w:rsidR="00DF4EC5" w:rsidRPr="00D05CC1" w:rsidRDefault="00DF4EC5" w:rsidP="00DF4EC5">
            <w:pPr>
              <w:rPr>
                <w:sz w:val="20"/>
                <w:szCs w:val="20"/>
                <w:highlight w:val="lightGray"/>
              </w:rPr>
            </w:pPr>
            <w:r w:rsidRPr="00D05CC1">
              <w:rPr>
                <w:sz w:val="20"/>
                <w:szCs w:val="20"/>
                <w:highlight w:val="lightGray"/>
              </w:rPr>
              <w:t>Application for approval of materials evaluated by an approved testing agency</w:t>
            </w:r>
          </w:p>
        </w:tc>
        <w:tc>
          <w:tcPr>
            <w:tcW w:w="1718" w:type="pct"/>
            <w:shd w:val="clear" w:color="auto" w:fill="auto"/>
          </w:tcPr>
          <w:p w14:paraId="134E3690" w14:textId="77777777" w:rsidR="00DF4EC5" w:rsidRPr="00D05CC1" w:rsidRDefault="00DF4EC5" w:rsidP="00DF4EC5">
            <w:pPr>
              <w:rPr>
                <w:sz w:val="20"/>
                <w:szCs w:val="20"/>
                <w:highlight w:val="lightGray"/>
              </w:rPr>
            </w:pPr>
            <w:r w:rsidRPr="00D05CC1">
              <w:rPr>
                <w:sz w:val="20"/>
                <w:szCs w:val="20"/>
                <w:highlight w:val="lightGray"/>
              </w:rPr>
              <w:t>$200</w:t>
            </w:r>
          </w:p>
        </w:tc>
        <w:tc>
          <w:tcPr>
            <w:tcW w:w="525" w:type="pct"/>
          </w:tcPr>
          <w:p w14:paraId="3A8FF9B8"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406BE5A7" w14:textId="77777777" w:rsidR="00DF4EC5" w:rsidRPr="00D05CC1" w:rsidRDefault="00DF4EC5" w:rsidP="00DF4EC5">
            <w:pPr>
              <w:jc w:val="center"/>
              <w:rPr>
                <w:highlight w:val="lightGray"/>
              </w:rPr>
            </w:pPr>
          </w:p>
        </w:tc>
      </w:tr>
      <w:tr w:rsidR="00DF4EC5" w:rsidRPr="00D05CC1" w14:paraId="4CF10A99" w14:textId="77777777" w:rsidTr="00977E5A">
        <w:tc>
          <w:tcPr>
            <w:tcW w:w="1813" w:type="pct"/>
            <w:shd w:val="clear" w:color="auto" w:fill="auto"/>
          </w:tcPr>
          <w:p w14:paraId="314BDE7C" w14:textId="77777777" w:rsidR="00DF4EC5" w:rsidRPr="00D05CC1" w:rsidRDefault="00DF4EC5" w:rsidP="00DF4EC5">
            <w:pPr>
              <w:rPr>
                <w:sz w:val="20"/>
                <w:szCs w:val="20"/>
                <w:highlight w:val="lightGray"/>
              </w:rPr>
            </w:pPr>
            <w:r w:rsidRPr="00D05CC1">
              <w:rPr>
                <w:b/>
                <w:i/>
                <w:sz w:val="20"/>
                <w:szCs w:val="20"/>
                <w:highlight w:val="lightGray"/>
              </w:rPr>
              <w:t>Other fees</w:t>
            </w:r>
          </w:p>
        </w:tc>
        <w:tc>
          <w:tcPr>
            <w:tcW w:w="1718" w:type="pct"/>
            <w:shd w:val="clear" w:color="auto" w:fill="auto"/>
          </w:tcPr>
          <w:p w14:paraId="46A2F6C4" w14:textId="77777777" w:rsidR="00DF4EC5" w:rsidRPr="00D05CC1" w:rsidRDefault="00DF4EC5" w:rsidP="00DF4EC5">
            <w:pPr>
              <w:rPr>
                <w:sz w:val="20"/>
                <w:szCs w:val="20"/>
                <w:highlight w:val="lightGray"/>
              </w:rPr>
            </w:pPr>
          </w:p>
        </w:tc>
        <w:tc>
          <w:tcPr>
            <w:tcW w:w="525" w:type="pct"/>
          </w:tcPr>
          <w:p w14:paraId="74E18E1F"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0C164210" w14:textId="77777777" w:rsidR="00DF4EC5" w:rsidRPr="00D05CC1" w:rsidRDefault="00DF4EC5" w:rsidP="00DF4EC5">
            <w:pPr>
              <w:jc w:val="center"/>
              <w:rPr>
                <w:sz w:val="20"/>
                <w:szCs w:val="20"/>
                <w:highlight w:val="lightGray"/>
              </w:rPr>
            </w:pPr>
          </w:p>
        </w:tc>
      </w:tr>
      <w:tr w:rsidR="00DF4EC5" w:rsidRPr="00D05CC1" w14:paraId="3AAAD75E" w14:textId="77777777" w:rsidTr="00977E5A">
        <w:tc>
          <w:tcPr>
            <w:tcW w:w="1813" w:type="pct"/>
            <w:shd w:val="clear" w:color="auto" w:fill="auto"/>
          </w:tcPr>
          <w:p w14:paraId="56305E8E" w14:textId="77777777" w:rsidR="00DF4EC5" w:rsidRPr="00D05CC1" w:rsidRDefault="00DF4EC5" w:rsidP="00DF4EC5">
            <w:pPr>
              <w:rPr>
                <w:sz w:val="20"/>
                <w:szCs w:val="20"/>
                <w:highlight w:val="lightGray"/>
              </w:rPr>
            </w:pPr>
            <w:r w:rsidRPr="00D05CC1">
              <w:rPr>
                <w:sz w:val="20"/>
                <w:szCs w:val="20"/>
                <w:highlight w:val="lightGray"/>
              </w:rPr>
              <w:t>Certificate of pending violation: Multiple and private dwellings</w:t>
            </w:r>
          </w:p>
        </w:tc>
        <w:tc>
          <w:tcPr>
            <w:tcW w:w="1718" w:type="pct"/>
            <w:shd w:val="clear" w:color="auto" w:fill="auto"/>
          </w:tcPr>
          <w:p w14:paraId="18A858A9"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0D5E1487"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6D463D4E" w14:textId="77777777" w:rsidR="00DF4EC5" w:rsidRPr="00D05CC1" w:rsidRDefault="00DF4EC5" w:rsidP="00DF4EC5">
            <w:pPr>
              <w:jc w:val="center"/>
              <w:rPr>
                <w:highlight w:val="lightGray"/>
              </w:rPr>
            </w:pPr>
          </w:p>
        </w:tc>
      </w:tr>
      <w:tr w:rsidR="00DF4EC5" w:rsidRPr="00D05CC1" w14:paraId="64C0CC36" w14:textId="77777777" w:rsidTr="00977E5A">
        <w:tc>
          <w:tcPr>
            <w:tcW w:w="1813" w:type="pct"/>
            <w:shd w:val="clear" w:color="auto" w:fill="auto"/>
          </w:tcPr>
          <w:p w14:paraId="4714F8B4" w14:textId="77777777" w:rsidR="00DF4EC5" w:rsidRPr="00D05CC1" w:rsidRDefault="00DF4EC5" w:rsidP="00DF4EC5">
            <w:pPr>
              <w:rPr>
                <w:sz w:val="20"/>
                <w:szCs w:val="20"/>
                <w:highlight w:val="lightGray"/>
              </w:rPr>
            </w:pPr>
            <w:r w:rsidRPr="00D05CC1">
              <w:rPr>
                <w:sz w:val="20"/>
                <w:szCs w:val="20"/>
                <w:highlight w:val="lightGray"/>
              </w:rPr>
              <w:t>Certificate of pending violation: All other buildings</w:t>
            </w:r>
          </w:p>
        </w:tc>
        <w:tc>
          <w:tcPr>
            <w:tcW w:w="1718" w:type="pct"/>
            <w:shd w:val="clear" w:color="auto" w:fill="auto"/>
          </w:tcPr>
          <w:p w14:paraId="0A95FD24"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371D0933"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6FF6A910" w14:textId="77777777" w:rsidR="00DF4EC5" w:rsidRPr="00D05CC1" w:rsidRDefault="00DF4EC5" w:rsidP="00DF4EC5">
            <w:pPr>
              <w:jc w:val="center"/>
              <w:rPr>
                <w:highlight w:val="lightGray"/>
              </w:rPr>
            </w:pPr>
          </w:p>
        </w:tc>
      </w:tr>
      <w:tr w:rsidR="00DF4EC5" w:rsidRPr="00D05CC1" w14:paraId="46ABDD94" w14:textId="77777777" w:rsidTr="00977E5A">
        <w:tc>
          <w:tcPr>
            <w:tcW w:w="1813" w:type="pct"/>
            <w:shd w:val="clear" w:color="auto" w:fill="auto"/>
          </w:tcPr>
          <w:p w14:paraId="53672821" w14:textId="77777777" w:rsidR="00DF4EC5" w:rsidRPr="00D05CC1" w:rsidRDefault="00DF4EC5" w:rsidP="00DF4EC5">
            <w:pPr>
              <w:rPr>
                <w:sz w:val="20"/>
                <w:szCs w:val="20"/>
                <w:highlight w:val="lightGray"/>
              </w:rPr>
            </w:pPr>
            <w:r w:rsidRPr="00D05CC1">
              <w:rPr>
                <w:sz w:val="20"/>
                <w:szCs w:val="20"/>
                <w:highlight w:val="lightGray"/>
              </w:rPr>
              <w:t>Certified copy of license</w:t>
            </w:r>
          </w:p>
        </w:tc>
        <w:tc>
          <w:tcPr>
            <w:tcW w:w="1718" w:type="pct"/>
            <w:shd w:val="clear" w:color="auto" w:fill="auto"/>
          </w:tcPr>
          <w:p w14:paraId="377B6523"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13E3BFD1"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23426F12" w14:textId="77777777" w:rsidR="00DF4EC5" w:rsidRPr="00D05CC1" w:rsidRDefault="00DF4EC5" w:rsidP="00DF4EC5">
            <w:pPr>
              <w:jc w:val="center"/>
              <w:rPr>
                <w:highlight w:val="lightGray"/>
              </w:rPr>
            </w:pPr>
          </w:p>
        </w:tc>
      </w:tr>
      <w:tr w:rsidR="00DF4EC5" w:rsidRPr="00D05CC1" w14:paraId="2DDCB80D" w14:textId="77777777" w:rsidTr="00977E5A">
        <w:tc>
          <w:tcPr>
            <w:tcW w:w="1813" w:type="pct"/>
            <w:shd w:val="clear" w:color="auto" w:fill="auto"/>
          </w:tcPr>
          <w:p w14:paraId="4A606103" w14:textId="77777777" w:rsidR="00DF4EC5" w:rsidRPr="00D05CC1" w:rsidRDefault="00DF4EC5" w:rsidP="00DF4EC5">
            <w:pPr>
              <w:rPr>
                <w:sz w:val="20"/>
                <w:szCs w:val="20"/>
                <w:highlight w:val="lightGray"/>
              </w:rPr>
            </w:pPr>
            <w:r w:rsidRPr="00D05CC1">
              <w:rPr>
                <w:sz w:val="20"/>
                <w:szCs w:val="20"/>
                <w:highlight w:val="lightGray"/>
              </w:rPr>
              <w:t>Records Management of applications for new buildings and alterations and associated documentation for certificates of occupancy, temporary certificates of occupancy, “compliance reports” and/or letters of completion, as required by rule of the commissioner</w:t>
            </w:r>
          </w:p>
        </w:tc>
        <w:tc>
          <w:tcPr>
            <w:tcW w:w="1718" w:type="pct"/>
            <w:shd w:val="clear" w:color="auto" w:fill="auto"/>
          </w:tcPr>
          <w:p w14:paraId="6E769FA8"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57D7DBA1"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0F118309" w14:textId="77777777" w:rsidR="00DF4EC5" w:rsidRPr="00D05CC1" w:rsidRDefault="00DF4EC5" w:rsidP="00DF4EC5">
            <w:pPr>
              <w:jc w:val="center"/>
              <w:rPr>
                <w:highlight w:val="lightGray"/>
              </w:rPr>
            </w:pPr>
          </w:p>
        </w:tc>
      </w:tr>
      <w:tr w:rsidR="00DF4EC5" w:rsidRPr="00D05CC1" w14:paraId="49F2A479" w14:textId="77777777" w:rsidTr="00977E5A">
        <w:tc>
          <w:tcPr>
            <w:tcW w:w="1813" w:type="pct"/>
            <w:shd w:val="clear" w:color="auto" w:fill="auto"/>
          </w:tcPr>
          <w:p w14:paraId="078DA504" w14:textId="77777777" w:rsidR="00DF4EC5" w:rsidRPr="00D05CC1" w:rsidRDefault="00DF4EC5" w:rsidP="00DF4EC5">
            <w:pPr>
              <w:rPr>
                <w:sz w:val="20"/>
                <w:szCs w:val="20"/>
                <w:highlight w:val="lightGray"/>
              </w:rPr>
            </w:pPr>
            <w:r w:rsidRPr="00D05CC1">
              <w:rPr>
                <w:sz w:val="20"/>
                <w:szCs w:val="20"/>
                <w:highlight w:val="lightGray"/>
              </w:rPr>
              <w:t>Preparing only or preparing and certifying a copy of a record or document filed in the department</w:t>
            </w:r>
          </w:p>
        </w:tc>
        <w:tc>
          <w:tcPr>
            <w:tcW w:w="1718" w:type="pct"/>
            <w:shd w:val="clear" w:color="auto" w:fill="auto"/>
          </w:tcPr>
          <w:p w14:paraId="60003935"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039F8D49"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1AFBD3A2" w14:textId="77777777" w:rsidR="00DF4EC5" w:rsidRPr="00D05CC1" w:rsidRDefault="00DF4EC5" w:rsidP="00DF4EC5">
            <w:pPr>
              <w:jc w:val="center"/>
              <w:rPr>
                <w:highlight w:val="lightGray"/>
              </w:rPr>
            </w:pPr>
          </w:p>
        </w:tc>
      </w:tr>
      <w:tr w:rsidR="00DF4EC5" w:rsidRPr="00D05CC1" w14:paraId="4B9A63BB" w14:textId="77777777" w:rsidTr="00977E5A">
        <w:tc>
          <w:tcPr>
            <w:tcW w:w="1813" w:type="pct"/>
            <w:shd w:val="clear" w:color="auto" w:fill="auto"/>
          </w:tcPr>
          <w:p w14:paraId="7C9C9FC1" w14:textId="77777777" w:rsidR="00DF4EC5" w:rsidRPr="00D05CC1" w:rsidRDefault="00DF4EC5" w:rsidP="00DF4EC5">
            <w:pPr>
              <w:rPr>
                <w:sz w:val="20"/>
                <w:szCs w:val="20"/>
                <w:highlight w:val="lightGray"/>
              </w:rPr>
            </w:pPr>
            <w:r w:rsidRPr="00D05CC1">
              <w:rPr>
                <w:sz w:val="20"/>
                <w:szCs w:val="20"/>
                <w:highlight w:val="lightGray"/>
              </w:rPr>
              <w:t xml:space="preserve">Notification of, the installation or removal of an adjustable suspended scaffold </w:t>
            </w:r>
          </w:p>
        </w:tc>
        <w:tc>
          <w:tcPr>
            <w:tcW w:w="1718" w:type="pct"/>
            <w:shd w:val="clear" w:color="auto" w:fill="auto"/>
          </w:tcPr>
          <w:p w14:paraId="1FA99B3D" w14:textId="77777777" w:rsidR="00DF4EC5" w:rsidRPr="00D05CC1" w:rsidRDefault="00DF4EC5" w:rsidP="00DF4EC5">
            <w:pPr>
              <w:rPr>
                <w:sz w:val="20"/>
                <w:szCs w:val="20"/>
                <w:highlight w:val="lightGray"/>
              </w:rPr>
            </w:pPr>
            <w:r w:rsidRPr="00D05CC1">
              <w:rPr>
                <w:sz w:val="20"/>
                <w:szCs w:val="20"/>
                <w:highlight w:val="lightGray"/>
              </w:rPr>
              <w:t>$35</w:t>
            </w:r>
          </w:p>
        </w:tc>
        <w:tc>
          <w:tcPr>
            <w:tcW w:w="525" w:type="pct"/>
          </w:tcPr>
          <w:p w14:paraId="48B52AD5"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693905A4" w14:textId="77777777" w:rsidR="00DF4EC5" w:rsidRPr="00D05CC1" w:rsidRDefault="00DF4EC5" w:rsidP="00DF4EC5">
            <w:pPr>
              <w:jc w:val="center"/>
              <w:rPr>
                <w:highlight w:val="lightGray"/>
              </w:rPr>
            </w:pPr>
          </w:p>
        </w:tc>
      </w:tr>
      <w:tr w:rsidR="00DF4EC5" w:rsidRPr="00D05CC1" w14:paraId="7DECE35C" w14:textId="77777777" w:rsidTr="00977E5A">
        <w:tc>
          <w:tcPr>
            <w:tcW w:w="1813" w:type="pct"/>
            <w:shd w:val="clear" w:color="auto" w:fill="auto"/>
          </w:tcPr>
          <w:p w14:paraId="7CF0E023" w14:textId="77777777" w:rsidR="00DF4EC5" w:rsidRPr="00D05CC1" w:rsidRDefault="00DF4EC5" w:rsidP="00DF4EC5">
            <w:pPr>
              <w:rPr>
                <w:sz w:val="20"/>
                <w:szCs w:val="20"/>
                <w:highlight w:val="lightGray"/>
              </w:rPr>
            </w:pPr>
            <w:r w:rsidRPr="00D05CC1">
              <w:rPr>
                <w:sz w:val="20"/>
                <w:szCs w:val="20"/>
                <w:highlight w:val="lightGray"/>
              </w:rPr>
              <w:t>Issuance of a core certificate of completion, which indicates completion of the building structure, the elevator systems, stairs, and all fire safety systems</w:t>
            </w:r>
          </w:p>
        </w:tc>
        <w:tc>
          <w:tcPr>
            <w:tcW w:w="1718" w:type="pct"/>
            <w:shd w:val="clear" w:color="auto" w:fill="auto"/>
          </w:tcPr>
          <w:p w14:paraId="3FD38B70" w14:textId="77777777" w:rsidR="00DF4EC5" w:rsidRPr="00D05CC1" w:rsidRDefault="00DF4EC5" w:rsidP="00DF4EC5">
            <w:pPr>
              <w:rPr>
                <w:sz w:val="20"/>
                <w:szCs w:val="20"/>
                <w:highlight w:val="lightGray"/>
              </w:rPr>
            </w:pPr>
            <w:r w:rsidRPr="00D05CC1">
              <w:rPr>
                <w:sz w:val="20"/>
                <w:szCs w:val="20"/>
                <w:highlight w:val="lightGray"/>
              </w:rPr>
              <w:t>$100</w:t>
            </w:r>
          </w:p>
        </w:tc>
        <w:tc>
          <w:tcPr>
            <w:tcW w:w="525" w:type="pct"/>
          </w:tcPr>
          <w:p w14:paraId="319910BE"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582426AF" w14:textId="77777777" w:rsidR="00DF4EC5" w:rsidRPr="00D05CC1" w:rsidRDefault="00DF4EC5" w:rsidP="00DF4EC5">
            <w:pPr>
              <w:jc w:val="center"/>
              <w:rPr>
                <w:highlight w:val="lightGray"/>
              </w:rPr>
            </w:pPr>
          </w:p>
        </w:tc>
      </w:tr>
      <w:tr w:rsidR="00DF4EC5" w:rsidRPr="00D05CC1" w14:paraId="40C2C6B4" w14:textId="77777777" w:rsidTr="00977E5A">
        <w:tc>
          <w:tcPr>
            <w:tcW w:w="1813" w:type="pct"/>
            <w:shd w:val="clear" w:color="auto" w:fill="auto"/>
          </w:tcPr>
          <w:p w14:paraId="03DB2DD2" w14:textId="77777777" w:rsidR="00DF4EC5" w:rsidRPr="00D05CC1" w:rsidRDefault="00DF4EC5" w:rsidP="00DF4EC5">
            <w:pPr>
              <w:rPr>
                <w:sz w:val="20"/>
                <w:szCs w:val="20"/>
                <w:highlight w:val="lightGray"/>
              </w:rPr>
            </w:pPr>
            <w:r w:rsidRPr="00D05CC1">
              <w:rPr>
                <w:sz w:val="20"/>
                <w:szCs w:val="20"/>
                <w:highlight w:val="lightGray"/>
              </w:rPr>
              <w:t xml:space="preserve">Issuance </w:t>
            </w:r>
            <w:proofErr w:type="gramStart"/>
            <w:r w:rsidRPr="00D05CC1">
              <w:rPr>
                <w:sz w:val="20"/>
                <w:szCs w:val="20"/>
                <w:highlight w:val="lightGray"/>
              </w:rPr>
              <w:t>of  letter</w:t>
            </w:r>
            <w:proofErr w:type="gramEnd"/>
            <w:r w:rsidRPr="00D05CC1">
              <w:rPr>
                <w:sz w:val="20"/>
                <w:szCs w:val="20"/>
                <w:highlight w:val="lightGray"/>
              </w:rPr>
              <w:t xml:space="preserve"> of no objection to or classification of a specified occupancy of a premises, as follows:</w:t>
            </w:r>
          </w:p>
          <w:p w14:paraId="0A798C43" w14:textId="77777777" w:rsidR="00DF4EC5" w:rsidRPr="00D05CC1" w:rsidRDefault="00DF4EC5" w:rsidP="00DF4EC5">
            <w:pPr>
              <w:numPr>
                <w:ilvl w:val="0"/>
                <w:numId w:val="5"/>
              </w:numPr>
              <w:rPr>
                <w:sz w:val="20"/>
                <w:szCs w:val="20"/>
                <w:highlight w:val="lightGray"/>
              </w:rPr>
            </w:pPr>
            <w:r w:rsidRPr="00D05CC1">
              <w:rPr>
                <w:sz w:val="20"/>
                <w:szCs w:val="20"/>
                <w:highlight w:val="lightGray"/>
              </w:rPr>
              <w:t>1, 2, or 3 family homes</w:t>
            </w:r>
          </w:p>
          <w:p w14:paraId="740697F1" w14:textId="77777777" w:rsidR="00DF4EC5" w:rsidRPr="00D05CC1" w:rsidRDefault="00DF4EC5" w:rsidP="00DF4EC5">
            <w:pPr>
              <w:numPr>
                <w:ilvl w:val="0"/>
                <w:numId w:val="5"/>
              </w:numPr>
              <w:rPr>
                <w:sz w:val="20"/>
                <w:szCs w:val="20"/>
                <w:highlight w:val="lightGray"/>
              </w:rPr>
            </w:pPr>
            <w:r w:rsidRPr="00D05CC1">
              <w:rPr>
                <w:sz w:val="20"/>
                <w:szCs w:val="20"/>
                <w:highlight w:val="lightGray"/>
              </w:rPr>
              <w:t>All other premises</w:t>
            </w:r>
          </w:p>
        </w:tc>
        <w:tc>
          <w:tcPr>
            <w:tcW w:w="1718" w:type="pct"/>
            <w:shd w:val="clear" w:color="auto" w:fill="auto"/>
          </w:tcPr>
          <w:p w14:paraId="3BFFDBD5" w14:textId="77777777" w:rsidR="00DF4EC5" w:rsidRPr="00D05CC1" w:rsidRDefault="00DF4EC5" w:rsidP="00DF4EC5">
            <w:pPr>
              <w:rPr>
                <w:sz w:val="20"/>
                <w:szCs w:val="20"/>
                <w:highlight w:val="lightGray"/>
              </w:rPr>
            </w:pPr>
          </w:p>
          <w:p w14:paraId="61A147C7" w14:textId="77777777" w:rsidR="00DF4EC5" w:rsidRPr="00D05CC1" w:rsidRDefault="00DF4EC5" w:rsidP="00DF4EC5">
            <w:pPr>
              <w:rPr>
                <w:sz w:val="20"/>
                <w:szCs w:val="20"/>
                <w:highlight w:val="lightGray"/>
              </w:rPr>
            </w:pPr>
          </w:p>
          <w:p w14:paraId="034B8F7D" w14:textId="77777777" w:rsidR="00DF4EC5" w:rsidRPr="00D05CC1" w:rsidRDefault="00DF4EC5" w:rsidP="00DF4EC5">
            <w:pPr>
              <w:rPr>
                <w:sz w:val="20"/>
                <w:szCs w:val="20"/>
                <w:highlight w:val="lightGray"/>
              </w:rPr>
            </w:pPr>
            <w:r w:rsidRPr="00D05CC1">
              <w:rPr>
                <w:sz w:val="20"/>
                <w:szCs w:val="20"/>
                <w:highlight w:val="lightGray"/>
              </w:rPr>
              <w:t>$25</w:t>
            </w:r>
          </w:p>
          <w:p w14:paraId="04CC5AFF" w14:textId="77777777" w:rsidR="00DF4EC5" w:rsidRPr="00D05CC1" w:rsidRDefault="00DF4EC5" w:rsidP="00DF4EC5">
            <w:pPr>
              <w:rPr>
                <w:sz w:val="20"/>
                <w:szCs w:val="20"/>
                <w:highlight w:val="lightGray"/>
              </w:rPr>
            </w:pPr>
            <w:r w:rsidRPr="00D05CC1">
              <w:rPr>
                <w:sz w:val="20"/>
                <w:szCs w:val="20"/>
                <w:highlight w:val="lightGray"/>
              </w:rPr>
              <w:t>$100</w:t>
            </w:r>
          </w:p>
        </w:tc>
        <w:tc>
          <w:tcPr>
            <w:tcW w:w="525" w:type="pct"/>
          </w:tcPr>
          <w:p w14:paraId="2ECB9F0A"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54A10828" w14:textId="77777777" w:rsidR="00DF4EC5" w:rsidRPr="00D05CC1" w:rsidRDefault="00DF4EC5" w:rsidP="00DF4EC5">
            <w:pPr>
              <w:jc w:val="center"/>
              <w:rPr>
                <w:highlight w:val="lightGray"/>
              </w:rPr>
            </w:pPr>
          </w:p>
        </w:tc>
      </w:tr>
      <w:tr w:rsidR="00DF4EC5" w:rsidRPr="00D05CC1" w14:paraId="73F8FAC2" w14:textId="77777777" w:rsidTr="00977E5A">
        <w:tc>
          <w:tcPr>
            <w:tcW w:w="1813" w:type="pct"/>
            <w:shd w:val="clear" w:color="auto" w:fill="auto"/>
          </w:tcPr>
          <w:p w14:paraId="0B4DB339" w14:textId="77777777" w:rsidR="00DF4EC5" w:rsidRPr="00D05CC1" w:rsidRDefault="00DF4EC5" w:rsidP="00DF4EC5">
            <w:pPr>
              <w:rPr>
                <w:sz w:val="20"/>
                <w:szCs w:val="20"/>
                <w:highlight w:val="lightGray"/>
              </w:rPr>
            </w:pPr>
            <w:r w:rsidRPr="00D05CC1">
              <w:rPr>
                <w:sz w:val="20"/>
                <w:szCs w:val="20"/>
                <w:highlight w:val="lightGray"/>
              </w:rPr>
              <w:t>Fees for after-hours work variances.</w:t>
            </w:r>
          </w:p>
          <w:p w14:paraId="3EE13E4A" w14:textId="77777777" w:rsidR="00DF4EC5" w:rsidRPr="00D05CC1" w:rsidRDefault="00DF4EC5" w:rsidP="00DF4EC5">
            <w:pPr>
              <w:numPr>
                <w:ilvl w:val="0"/>
                <w:numId w:val="6"/>
              </w:numPr>
              <w:rPr>
                <w:sz w:val="20"/>
                <w:szCs w:val="20"/>
                <w:highlight w:val="lightGray"/>
              </w:rPr>
            </w:pPr>
            <w:r w:rsidRPr="00D05CC1">
              <w:rPr>
                <w:sz w:val="20"/>
                <w:szCs w:val="20"/>
                <w:highlight w:val="lightGray"/>
              </w:rPr>
              <w:t>The initial application fee for an after-hours variance</w:t>
            </w:r>
          </w:p>
          <w:p w14:paraId="621F79A4" w14:textId="77777777" w:rsidR="00DF4EC5" w:rsidRPr="00D05CC1" w:rsidRDefault="00DF4EC5" w:rsidP="00DF4EC5">
            <w:pPr>
              <w:numPr>
                <w:ilvl w:val="0"/>
                <w:numId w:val="6"/>
              </w:numPr>
              <w:rPr>
                <w:sz w:val="20"/>
                <w:szCs w:val="20"/>
                <w:highlight w:val="lightGray"/>
              </w:rPr>
            </w:pPr>
            <w:r w:rsidRPr="00D05CC1">
              <w:rPr>
                <w:sz w:val="20"/>
                <w:szCs w:val="20"/>
                <w:highlight w:val="lightGray"/>
              </w:rPr>
              <w:t>The renewal application fee for an after-hours variance</w:t>
            </w:r>
          </w:p>
          <w:p w14:paraId="6C8A83D5" w14:textId="77777777" w:rsidR="00DF4EC5" w:rsidRPr="00D05CC1" w:rsidRDefault="00DF4EC5" w:rsidP="00DF4EC5">
            <w:pPr>
              <w:rPr>
                <w:sz w:val="20"/>
                <w:szCs w:val="20"/>
                <w:highlight w:val="lightGray"/>
              </w:rPr>
            </w:pPr>
            <w:r w:rsidRPr="00D05CC1">
              <w:rPr>
                <w:sz w:val="20"/>
                <w:szCs w:val="20"/>
                <w:highlight w:val="lightGray"/>
              </w:rPr>
              <w:t>For each day for which such variance is granted or renewed</w:t>
            </w:r>
          </w:p>
        </w:tc>
        <w:tc>
          <w:tcPr>
            <w:tcW w:w="1718" w:type="pct"/>
            <w:shd w:val="clear" w:color="auto" w:fill="auto"/>
          </w:tcPr>
          <w:p w14:paraId="18F07ADE" w14:textId="77777777" w:rsidR="00DF4EC5" w:rsidRPr="00D05CC1" w:rsidRDefault="00DF4EC5" w:rsidP="00DF4EC5">
            <w:pPr>
              <w:rPr>
                <w:sz w:val="20"/>
                <w:szCs w:val="20"/>
                <w:highlight w:val="lightGray"/>
              </w:rPr>
            </w:pPr>
          </w:p>
          <w:p w14:paraId="5CA64D1F" w14:textId="77777777" w:rsidR="00DF4EC5" w:rsidRPr="00D05CC1" w:rsidRDefault="00DF4EC5" w:rsidP="00DF4EC5">
            <w:pPr>
              <w:rPr>
                <w:sz w:val="20"/>
                <w:szCs w:val="20"/>
                <w:highlight w:val="lightGray"/>
              </w:rPr>
            </w:pPr>
            <w:r w:rsidRPr="00D05CC1">
              <w:rPr>
                <w:sz w:val="20"/>
                <w:szCs w:val="20"/>
                <w:highlight w:val="lightGray"/>
              </w:rPr>
              <w:t>$100</w:t>
            </w:r>
          </w:p>
          <w:p w14:paraId="72E97A1F" w14:textId="77777777" w:rsidR="00DF4EC5" w:rsidRPr="00D05CC1" w:rsidRDefault="00DF4EC5" w:rsidP="00DF4EC5">
            <w:pPr>
              <w:rPr>
                <w:sz w:val="20"/>
                <w:szCs w:val="20"/>
                <w:highlight w:val="lightGray"/>
              </w:rPr>
            </w:pPr>
          </w:p>
          <w:p w14:paraId="01FEEBA1" w14:textId="77777777" w:rsidR="00DF4EC5" w:rsidRPr="00D05CC1" w:rsidRDefault="00DF4EC5" w:rsidP="00DF4EC5">
            <w:pPr>
              <w:rPr>
                <w:sz w:val="20"/>
                <w:szCs w:val="20"/>
                <w:highlight w:val="lightGray"/>
              </w:rPr>
            </w:pPr>
            <w:r w:rsidRPr="00D05CC1">
              <w:rPr>
                <w:sz w:val="20"/>
                <w:szCs w:val="20"/>
                <w:highlight w:val="lightGray"/>
              </w:rPr>
              <w:t>$100</w:t>
            </w:r>
          </w:p>
          <w:p w14:paraId="2BA2366A" w14:textId="77777777" w:rsidR="00DF4EC5" w:rsidRPr="00D05CC1" w:rsidRDefault="00DF4EC5" w:rsidP="00DF4EC5">
            <w:pPr>
              <w:rPr>
                <w:sz w:val="20"/>
                <w:szCs w:val="20"/>
                <w:highlight w:val="lightGray"/>
              </w:rPr>
            </w:pPr>
          </w:p>
          <w:p w14:paraId="090E3976" w14:textId="77777777" w:rsidR="00DF4EC5" w:rsidRPr="00D05CC1" w:rsidRDefault="00DF4EC5" w:rsidP="00DF4EC5">
            <w:pPr>
              <w:rPr>
                <w:sz w:val="20"/>
                <w:szCs w:val="20"/>
                <w:highlight w:val="lightGray"/>
              </w:rPr>
            </w:pPr>
            <w:r w:rsidRPr="00D05CC1">
              <w:rPr>
                <w:sz w:val="20"/>
                <w:szCs w:val="20"/>
                <w:highlight w:val="lightGray"/>
              </w:rPr>
              <w:t>$80</w:t>
            </w:r>
          </w:p>
        </w:tc>
        <w:tc>
          <w:tcPr>
            <w:tcW w:w="525" w:type="pct"/>
          </w:tcPr>
          <w:p w14:paraId="01BF09C9"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18E7140D" w14:textId="77777777" w:rsidR="00DF4EC5" w:rsidRPr="00D05CC1" w:rsidRDefault="00DF4EC5" w:rsidP="00DF4EC5">
            <w:pPr>
              <w:jc w:val="center"/>
              <w:rPr>
                <w:highlight w:val="lightGray"/>
              </w:rPr>
            </w:pPr>
          </w:p>
        </w:tc>
      </w:tr>
      <w:tr w:rsidR="00DF4EC5" w:rsidRPr="00D05CC1" w14:paraId="2236E33B" w14:textId="77777777" w:rsidTr="00977E5A">
        <w:tc>
          <w:tcPr>
            <w:tcW w:w="1813" w:type="pct"/>
            <w:shd w:val="clear" w:color="auto" w:fill="auto"/>
          </w:tcPr>
          <w:p w14:paraId="31B8D29F" w14:textId="77777777" w:rsidR="00DF4EC5" w:rsidRPr="00D05CC1" w:rsidRDefault="00DF4EC5" w:rsidP="00DF4EC5">
            <w:pPr>
              <w:rPr>
                <w:sz w:val="20"/>
                <w:szCs w:val="20"/>
                <w:highlight w:val="lightGray"/>
              </w:rPr>
            </w:pPr>
            <w:r w:rsidRPr="00D05CC1">
              <w:rPr>
                <w:sz w:val="20"/>
                <w:szCs w:val="20"/>
                <w:highlight w:val="lightGray"/>
              </w:rPr>
              <w:t>Application for approved agency approval</w:t>
            </w:r>
          </w:p>
        </w:tc>
        <w:tc>
          <w:tcPr>
            <w:tcW w:w="1718" w:type="pct"/>
            <w:shd w:val="clear" w:color="auto" w:fill="auto"/>
          </w:tcPr>
          <w:p w14:paraId="1A74F834"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14629F96"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2690F5EA" w14:textId="77777777" w:rsidR="00DF4EC5" w:rsidRPr="00D05CC1" w:rsidRDefault="00DF4EC5" w:rsidP="00DF4EC5">
            <w:pPr>
              <w:jc w:val="center"/>
              <w:rPr>
                <w:highlight w:val="lightGray"/>
              </w:rPr>
            </w:pPr>
          </w:p>
        </w:tc>
      </w:tr>
      <w:tr w:rsidR="00DF4EC5" w:rsidRPr="00D05CC1" w14:paraId="3FF59AA9" w14:textId="77777777" w:rsidTr="00977E5A">
        <w:tc>
          <w:tcPr>
            <w:tcW w:w="1813" w:type="pct"/>
            <w:shd w:val="clear" w:color="auto" w:fill="auto"/>
          </w:tcPr>
          <w:p w14:paraId="2EB82461" w14:textId="77777777" w:rsidR="00DF4EC5" w:rsidRPr="00D05CC1" w:rsidRDefault="00DF4EC5" w:rsidP="00DF4EC5">
            <w:pPr>
              <w:rPr>
                <w:sz w:val="20"/>
                <w:szCs w:val="20"/>
                <w:highlight w:val="lightGray"/>
              </w:rPr>
            </w:pPr>
            <w:r w:rsidRPr="00D05CC1">
              <w:rPr>
                <w:sz w:val="20"/>
                <w:szCs w:val="20"/>
                <w:highlight w:val="lightGray"/>
              </w:rPr>
              <w:t>Application for special inspector authorization</w:t>
            </w:r>
          </w:p>
        </w:tc>
        <w:tc>
          <w:tcPr>
            <w:tcW w:w="1718" w:type="pct"/>
            <w:shd w:val="clear" w:color="auto" w:fill="auto"/>
          </w:tcPr>
          <w:p w14:paraId="69585DD3"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7E145784"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6D6E6A6C" w14:textId="77777777" w:rsidR="00DF4EC5" w:rsidRPr="00D05CC1" w:rsidRDefault="00DF4EC5" w:rsidP="00DF4EC5">
            <w:pPr>
              <w:jc w:val="center"/>
              <w:rPr>
                <w:highlight w:val="lightGray"/>
              </w:rPr>
            </w:pPr>
          </w:p>
        </w:tc>
      </w:tr>
      <w:tr w:rsidR="00DF4EC5" w:rsidRPr="00D05CC1" w14:paraId="1970DD81" w14:textId="77777777" w:rsidTr="00977E5A">
        <w:tc>
          <w:tcPr>
            <w:tcW w:w="1813" w:type="pct"/>
            <w:shd w:val="clear" w:color="auto" w:fill="auto"/>
          </w:tcPr>
          <w:p w14:paraId="4C3B0EC0" w14:textId="77777777" w:rsidR="00DF4EC5" w:rsidRPr="00D05CC1" w:rsidRDefault="00DF4EC5" w:rsidP="00DF4EC5">
            <w:pPr>
              <w:rPr>
                <w:sz w:val="20"/>
                <w:szCs w:val="20"/>
                <w:highlight w:val="lightGray"/>
              </w:rPr>
            </w:pPr>
            <w:r w:rsidRPr="00D05CC1">
              <w:rPr>
                <w:sz w:val="20"/>
                <w:szCs w:val="20"/>
                <w:highlight w:val="lightGray"/>
              </w:rPr>
              <w:t>Failure to keep a scheduled plan examination appointment</w:t>
            </w:r>
          </w:p>
        </w:tc>
        <w:tc>
          <w:tcPr>
            <w:tcW w:w="1718" w:type="pct"/>
            <w:shd w:val="clear" w:color="auto" w:fill="auto"/>
          </w:tcPr>
          <w:p w14:paraId="10B1AEEC"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0B905F0A"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3C9ACB2A" w14:textId="77777777" w:rsidR="00DF4EC5" w:rsidRPr="00D05CC1" w:rsidDel="00830E1E" w:rsidRDefault="00DF4EC5" w:rsidP="00DF4EC5">
            <w:pPr>
              <w:jc w:val="center"/>
              <w:rPr>
                <w:sz w:val="20"/>
                <w:szCs w:val="20"/>
                <w:highlight w:val="lightGray"/>
              </w:rPr>
            </w:pPr>
          </w:p>
        </w:tc>
      </w:tr>
      <w:tr w:rsidR="00DF4EC5" w:rsidRPr="00D05CC1" w14:paraId="51387C62" w14:textId="77777777" w:rsidTr="00977E5A">
        <w:tc>
          <w:tcPr>
            <w:tcW w:w="1813" w:type="pct"/>
            <w:shd w:val="clear" w:color="auto" w:fill="auto"/>
          </w:tcPr>
          <w:p w14:paraId="19EE7023" w14:textId="77777777" w:rsidR="00DF4EC5" w:rsidRPr="00D05CC1" w:rsidRDefault="00DF4EC5" w:rsidP="00DF4EC5">
            <w:pPr>
              <w:rPr>
                <w:sz w:val="20"/>
                <w:szCs w:val="20"/>
                <w:highlight w:val="lightGray"/>
              </w:rPr>
            </w:pPr>
            <w:r w:rsidRPr="00D05CC1">
              <w:rPr>
                <w:sz w:val="20"/>
                <w:szCs w:val="20"/>
                <w:highlight w:val="lightGray"/>
              </w:rPr>
              <w:t>Failure to keep a scheduled inspection appointment</w:t>
            </w:r>
          </w:p>
        </w:tc>
        <w:tc>
          <w:tcPr>
            <w:tcW w:w="1718" w:type="pct"/>
            <w:shd w:val="clear" w:color="auto" w:fill="auto"/>
          </w:tcPr>
          <w:p w14:paraId="6B50B31F" w14:textId="77777777" w:rsidR="00DF4EC5" w:rsidRPr="00D05CC1" w:rsidRDefault="00DF4EC5" w:rsidP="00DF4EC5">
            <w:pPr>
              <w:rPr>
                <w:sz w:val="20"/>
                <w:szCs w:val="20"/>
                <w:highlight w:val="lightGray"/>
              </w:rPr>
            </w:pPr>
            <w:r w:rsidRPr="00D05CC1">
              <w:rPr>
                <w:sz w:val="20"/>
                <w:szCs w:val="20"/>
                <w:highlight w:val="lightGray"/>
              </w:rPr>
              <w:t>As provided by department rules</w:t>
            </w:r>
          </w:p>
        </w:tc>
        <w:tc>
          <w:tcPr>
            <w:tcW w:w="525" w:type="pct"/>
          </w:tcPr>
          <w:p w14:paraId="11F4A640" w14:textId="77777777" w:rsidR="00DF4EC5" w:rsidRPr="00D05CC1" w:rsidRDefault="00DF4EC5" w:rsidP="00DF4EC5">
            <w:pPr>
              <w:jc w:val="center"/>
              <w:rPr>
                <w:sz w:val="20"/>
                <w:szCs w:val="20"/>
                <w:highlight w:val="lightGray"/>
              </w:rPr>
            </w:pPr>
          </w:p>
        </w:tc>
        <w:tc>
          <w:tcPr>
            <w:tcW w:w="943" w:type="pct"/>
            <w:shd w:val="clear" w:color="auto" w:fill="auto"/>
            <w:vAlign w:val="center"/>
          </w:tcPr>
          <w:p w14:paraId="719A8DA2" w14:textId="77777777" w:rsidR="00DF4EC5" w:rsidRPr="00D05CC1" w:rsidDel="00830E1E" w:rsidRDefault="00DF4EC5" w:rsidP="00DF4EC5">
            <w:pPr>
              <w:jc w:val="center"/>
              <w:rPr>
                <w:sz w:val="20"/>
                <w:szCs w:val="20"/>
                <w:highlight w:val="lightGray"/>
              </w:rPr>
            </w:pPr>
          </w:p>
        </w:tc>
      </w:tr>
    </w:tbl>
    <w:p w14:paraId="496CB0BE" w14:textId="61CE7701" w:rsidR="00DF4EC5" w:rsidRPr="00E97A9F" w:rsidRDefault="00DF4EC5" w:rsidP="00DF4EC5">
      <w:pPr>
        <w:pStyle w:val="ListParagraph"/>
        <w:spacing w:before="120" w:after="120"/>
        <w:ind w:left="0"/>
      </w:pPr>
      <w:bookmarkStart w:id="25" w:name="_Hlk72237460"/>
      <w:r w:rsidRPr="00D05CC1">
        <w:rPr>
          <w:spacing w:val="3"/>
          <w:highlight w:val="lightGray"/>
        </w:rPr>
        <w:t xml:space="preserve">Legislative history: </w:t>
      </w:r>
      <w:hyperlink r:id="rId16" w:history="1">
        <w:r w:rsidRPr="00D05CC1">
          <w:rPr>
            <w:rStyle w:val="Hyperlink"/>
            <w:highlight w:val="lightGray"/>
            <w:u w:val="none"/>
          </w:rPr>
          <w:t xml:space="preserve"> </w:t>
        </w:r>
      </w:hyperlink>
      <w:hyperlink r:id="rId17" w:history="1">
        <w:r w:rsidRPr="00D05CC1">
          <w:rPr>
            <w:rStyle w:val="Hyperlink"/>
            <w:highlight w:val="lightGray"/>
          </w:rPr>
          <w:t>Local Law 6/21</w:t>
        </w:r>
      </w:hyperlink>
    </w:p>
    <w:bookmarkEnd w:id="25"/>
    <w:p w14:paraId="501304EA" w14:textId="77777777" w:rsidR="00DF4EC5" w:rsidRDefault="00DF4EC5" w:rsidP="00DF4EC5">
      <w:pPr>
        <w:tabs>
          <w:tab w:val="left" w:pos="0"/>
        </w:tabs>
        <w:spacing w:before="120" w:after="120"/>
        <w:jc w:val="both"/>
        <w:rPr>
          <w:bCs/>
        </w:rPr>
      </w:pPr>
    </w:p>
    <w:p w14:paraId="0F646B55" w14:textId="69C545C8" w:rsidR="00DF4EC5" w:rsidRDefault="00DF4EC5" w:rsidP="00DF4EC5">
      <w:pPr>
        <w:tabs>
          <w:tab w:val="left" w:pos="0"/>
        </w:tabs>
        <w:spacing w:before="120" w:after="120"/>
        <w:jc w:val="both"/>
        <w:rPr>
          <w:bCs/>
        </w:rPr>
        <w:sectPr w:rsidR="00DF4EC5" w:rsidSect="00DF4EC5">
          <w:pgSz w:w="15840" w:h="12240" w:orient="landscape"/>
          <w:pgMar w:top="1440" w:right="1440" w:bottom="1440" w:left="1440" w:header="720" w:footer="720" w:gutter="0"/>
          <w:cols w:space="720"/>
          <w:docGrid w:linePitch="360"/>
        </w:sectPr>
      </w:pPr>
    </w:p>
    <w:p w14:paraId="3FA1FE5A" w14:textId="50C78F87" w:rsidR="00DF4EC5" w:rsidRPr="00D05CC1" w:rsidRDefault="00DF4EC5" w:rsidP="00DF4EC5">
      <w:pPr>
        <w:tabs>
          <w:tab w:val="left" w:pos="0"/>
        </w:tabs>
        <w:spacing w:before="120" w:after="120"/>
        <w:jc w:val="both"/>
        <w:rPr>
          <w:ins w:id="26" w:author="Danielle Delahanty (Buildings)" w:date="2021-05-18T13:26:00Z"/>
          <w:bCs/>
          <w:highlight w:val="lightGray"/>
        </w:rPr>
      </w:pPr>
      <w:ins w:id="27" w:author="Danielle Delahanty (Buildings)" w:date="2021-05-18T13:26:00Z">
        <w:r w:rsidRPr="00D05CC1">
          <w:rPr>
            <w:bCs/>
            <w:highlight w:val="lightGray"/>
          </w:rPr>
          <w:t>Replace the existing Section 28-</w:t>
        </w:r>
      </w:ins>
      <w:ins w:id="28" w:author="Danielle Delahanty (Buildings)" w:date="2021-05-18T13:30:00Z">
        <w:r w:rsidRPr="00D05CC1">
          <w:rPr>
            <w:bCs/>
            <w:highlight w:val="lightGray"/>
          </w:rPr>
          <w:t>118.4.2</w:t>
        </w:r>
      </w:ins>
      <w:ins w:id="29" w:author="Danielle Delahanty (Buildings)" w:date="2021-05-18T13:26:00Z">
        <w:r w:rsidRPr="00D05CC1">
          <w:rPr>
            <w:bCs/>
            <w:highlight w:val="lightGray"/>
          </w:rPr>
          <w:t xml:space="preserve"> in its entirety with the below, which includes the comprehensive legislative history for this section.</w:t>
        </w:r>
      </w:ins>
    </w:p>
    <w:p w14:paraId="60953013" w14:textId="753F22BB" w:rsidR="006C3EB6" w:rsidRPr="00D05CC1" w:rsidRDefault="00DF4EC5" w:rsidP="00DF4EC5">
      <w:pPr>
        <w:widowControl/>
        <w:kinsoku/>
        <w:spacing w:before="120" w:after="120"/>
        <w:jc w:val="both"/>
        <w:textAlignment w:val="center"/>
        <w:rPr>
          <w:highlight w:val="lightGray"/>
        </w:rPr>
      </w:pPr>
      <w:r w:rsidRPr="00D05CC1">
        <w:rPr>
          <w:b/>
          <w:bCs/>
          <w:highlight w:val="lightGray"/>
        </w:rPr>
        <w:t xml:space="preserve">§28-118.4.2 Statement of compliance. </w:t>
      </w:r>
      <w:r w:rsidRPr="00D05CC1">
        <w:rPr>
          <w:highlight w:val="lightGray"/>
        </w:rPr>
        <w:t>When a certificate of occupancy for a new or altered building is applied for, the application shall be accompanied by a signed statement of the registered design professional of record or permit holder stating that such person has examined the approved construction documents and specifications of the building for which the certificate of occupancy is sought, and that, to the best of his or her knowledge and belief, the building has been erected or altered in accordance with the approved construction documents and specifications and, as erected or altered, complies with the provisions of this code and all other applicable laws and rules, except insofar as variations or variances therefrom have been legally permitted or authorized, specifying such variations or variances in such required statement.</w:t>
      </w:r>
    </w:p>
    <w:p w14:paraId="1113B0C3" w14:textId="4D303883" w:rsidR="00DF4EC5" w:rsidRPr="00E97A9F" w:rsidRDefault="00DF4EC5" w:rsidP="00DF4EC5">
      <w:pPr>
        <w:pStyle w:val="ListParagraph"/>
        <w:spacing w:before="120" w:after="120"/>
        <w:ind w:left="0"/>
      </w:pPr>
      <w:r w:rsidRPr="00D05CC1">
        <w:rPr>
          <w:spacing w:val="3"/>
          <w:highlight w:val="lightGray"/>
        </w:rPr>
        <w:t xml:space="preserve">Legislative history: </w:t>
      </w:r>
      <w:hyperlink r:id="rId18" w:history="1">
        <w:r w:rsidRPr="00D05CC1">
          <w:rPr>
            <w:rStyle w:val="Hyperlink"/>
            <w:highlight w:val="lightGray"/>
            <w:u w:val="none"/>
          </w:rPr>
          <w:t xml:space="preserve"> </w:t>
        </w:r>
      </w:hyperlink>
      <w:hyperlink r:id="rId19" w:history="1">
        <w:r w:rsidRPr="00D05CC1">
          <w:rPr>
            <w:rStyle w:val="Hyperlink"/>
            <w:highlight w:val="lightGray"/>
          </w:rPr>
          <w:t>Local Law 6/21</w:t>
        </w:r>
      </w:hyperlink>
    </w:p>
    <w:p w14:paraId="18E20C88" w14:textId="77777777" w:rsidR="00DF4EC5" w:rsidRDefault="00DF4EC5" w:rsidP="00E97A9F">
      <w:pPr>
        <w:tabs>
          <w:tab w:val="left" w:pos="0"/>
        </w:tabs>
        <w:spacing w:before="120" w:after="120"/>
        <w:jc w:val="both"/>
        <w:rPr>
          <w:bCs/>
        </w:rPr>
      </w:pPr>
    </w:p>
    <w:p w14:paraId="62EA03D2" w14:textId="12246276" w:rsidR="00E97A9F" w:rsidRPr="00E97A9F" w:rsidRDefault="00E97A9F" w:rsidP="00E97A9F">
      <w:pPr>
        <w:tabs>
          <w:tab w:val="left" w:pos="0"/>
        </w:tabs>
        <w:spacing w:before="120" w:after="120"/>
        <w:jc w:val="both"/>
        <w:rPr>
          <w:ins w:id="30" w:author="Danielle Delahanty (Buildings)" w:date="2021-05-18T13:26:00Z"/>
          <w:bCs/>
        </w:rPr>
      </w:pPr>
      <w:ins w:id="31" w:author="Danielle Delahanty (Buildings)" w:date="2021-05-18T13:26:00Z">
        <w:r w:rsidRPr="00E97A9F">
          <w:rPr>
            <w:bCs/>
          </w:rPr>
          <w:t>Replace the existing Section 28-118.15 in its entirety with the below, which includes the comprehensive legislative history for this section.</w:t>
        </w:r>
      </w:ins>
    </w:p>
    <w:p w14:paraId="374FF99D" w14:textId="2868B88E" w:rsidR="00AB0B75" w:rsidRPr="00D05CC1" w:rsidRDefault="00AB0B75" w:rsidP="00E97A9F">
      <w:pPr>
        <w:spacing w:before="120" w:after="120"/>
        <w:jc w:val="both"/>
        <w:rPr>
          <w:spacing w:val="3"/>
          <w:highlight w:val="lightGray"/>
        </w:rPr>
      </w:pPr>
      <w:r w:rsidRPr="00D05CC1">
        <w:rPr>
          <w:b/>
          <w:highlight w:val="lightGray"/>
        </w:rPr>
        <w:t xml:space="preserve">§28-118.15 Temporary certificates of occupancy. </w:t>
      </w:r>
      <w:r w:rsidRPr="00D05CC1">
        <w:rPr>
          <w:spacing w:val="1"/>
          <w:highlight w:val="lightGray"/>
        </w:rPr>
        <w:t>Upon application, the commissioner is authorized to issue a tempo</w:t>
      </w:r>
      <w:r w:rsidRPr="00D05CC1">
        <w:rPr>
          <w:spacing w:val="1"/>
          <w:highlight w:val="lightGray"/>
        </w:rPr>
        <w:softHyphen/>
        <w:t>rary certificate of occupancy before the completion of the entire work covered by the permit, provided that the subject portion or portions of the building may be occupied and main</w:t>
      </w:r>
      <w:r w:rsidRPr="00D05CC1">
        <w:rPr>
          <w:spacing w:val="1"/>
          <w:highlight w:val="lightGray"/>
        </w:rPr>
        <w:softHyphen/>
        <w:t>tained in a manner that will not endanger public safety, health, or welfare. The commissioner shall set a time period during which the temporary certificate of occupancy is valid. The provisions of section 28-118.15.1 apply only to interim certificates of occupancy. Nothing in section 28-118.15.1 is intended to affect, alter or amend the commissioner’s power to issue or to set time periods for the expiration of temporary certificates of occupancy that are not interim certificates of occupancy.</w:t>
      </w:r>
    </w:p>
    <w:p w14:paraId="2BFFDCB1" w14:textId="4659DDDF" w:rsidR="00E97A9F" w:rsidRPr="00E97A9F" w:rsidRDefault="00E97A9F" w:rsidP="00E97A9F">
      <w:pPr>
        <w:pStyle w:val="ListParagraph"/>
        <w:spacing w:before="120" w:after="120"/>
        <w:ind w:left="0"/>
      </w:pPr>
      <w:r w:rsidRPr="00D05CC1">
        <w:rPr>
          <w:spacing w:val="3"/>
          <w:highlight w:val="lightGray"/>
        </w:rPr>
        <w:t xml:space="preserve">Legislative history: </w:t>
      </w:r>
      <w:hyperlink r:id="rId20" w:history="1">
        <w:r w:rsidRPr="00D05CC1">
          <w:rPr>
            <w:rStyle w:val="Hyperlink"/>
            <w:highlight w:val="lightGray"/>
            <w:u w:val="none"/>
          </w:rPr>
          <w:t xml:space="preserve"> </w:t>
        </w:r>
      </w:hyperlink>
      <w:hyperlink r:id="rId21" w:history="1">
        <w:r w:rsidR="00DF4EC5" w:rsidRPr="00D05CC1">
          <w:rPr>
            <w:rStyle w:val="Hyperlink"/>
            <w:highlight w:val="lightGray"/>
          </w:rPr>
          <w:t>Local Law 6/21</w:t>
        </w:r>
      </w:hyperlink>
      <w:r w:rsidRPr="00E97A9F">
        <w:t xml:space="preserve"> </w:t>
      </w:r>
    </w:p>
    <w:p w14:paraId="6D52335F" w14:textId="77777777" w:rsidR="00E97A9F" w:rsidRDefault="00E97A9F" w:rsidP="00E97A9F">
      <w:pPr>
        <w:tabs>
          <w:tab w:val="left" w:pos="0"/>
        </w:tabs>
        <w:spacing w:before="120" w:after="120"/>
        <w:jc w:val="both"/>
        <w:rPr>
          <w:bCs/>
        </w:rPr>
      </w:pPr>
    </w:p>
    <w:p w14:paraId="7F931A27" w14:textId="293EE7E0" w:rsidR="00AB0B75" w:rsidRPr="00D05CC1" w:rsidRDefault="00AB0B75" w:rsidP="00E97A9F">
      <w:pPr>
        <w:tabs>
          <w:tab w:val="left" w:pos="0"/>
        </w:tabs>
        <w:spacing w:before="120" w:after="120"/>
        <w:jc w:val="both"/>
        <w:rPr>
          <w:ins w:id="32" w:author="Danielle Delahanty (Buildings)" w:date="2021-05-18T13:14:00Z"/>
          <w:bCs/>
          <w:highlight w:val="lightGray"/>
        </w:rPr>
      </w:pPr>
      <w:ins w:id="33" w:author="Danielle Delahanty (Buildings)" w:date="2021-05-18T13:15:00Z">
        <w:r w:rsidRPr="00D05CC1">
          <w:rPr>
            <w:bCs/>
            <w:highlight w:val="lightGray"/>
          </w:rPr>
          <w:t>Add new</w:t>
        </w:r>
      </w:ins>
      <w:ins w:id="34" w:author="Danielle Delahanty (Buildings)" w:date="2021-05-18T13:14:00Z">
        <w:r w:rsidRPr="00D05CC1">
          <w:rPr>
            <w:bCs/>
            <w:highlight w:val="lightGray"/>
          </w:rPr>
          <w:t xml:space="preserve"> Section 28-118.15</w:t>
        </w:r>
      </w:ins>
      <w:ins w:id="35" w:author="Danielle Delahanty (Buildings)" w:date="2021-05-18T13:27:00Z">
        <w:r w:rsidR="00E97A9F" w:rsidRPr="00D05CC1">
          <w:rPr>
            <w:bCs/>
            <w:highlight w:val="lightGray"/>
          </w:rPr>
          <w:t>.1</w:t>
        </w:r>
      </w:ins>
      <w:ins w:id="36" w:author="Danielle Delahanty (Buildings)" w:date="2021-05-18T13:14:00Z">
        <w:r w:rsidRPr="00D05CC1">
          <w:rPr>
            <w:bCs/>
            <w:highlight w:val="lightGray"/>
          </w:rPr>
          <w:t xml:space="preserve"> in its entirety with the below</w:t>
        </w:r>
      </w:ins>
      <w:ins w:id="37" w:author="Danielle Delahanty (Buildings)" w:date="2021-05-18T13:26:00Z">
        <w:r w:rsidR="00E97A9F" w:rsidRPr="00D05CC1">
          <w:rPr>
            <w:bCs/>
            <w:highlight w:val="lightGray"/>
          </w:rPr>
          <w:t>, which includes the comprehensive legislative history for this section.</w:t>
        </w:r>
      </w:ins>
    </w:p>
    <w:p w14:paraId="19B2AD2D" w14:textId="7BF2C5C5" w:rsidR="00AB0B75" w:rsidRPr="00D05CC1" w:rsidRDefault="00AB0B75" w:rsidP="00E97A9F">
      <w:pPr>
        <w:spacing w:before="120" w:after="120"/>
        <w:ind w:left="360"/>
        <w:jc w:val="both"/>
        <w:rPr>
          <w:bCs/>
          <w:highlight w:val="lightGray"/>
        </w:rPr>
      </w:pPr>
      <w:r w:rsidRPr="00D05CC1">
        <w:rPr>
          <w:b/>
          <w:highlight w:val="lightGray"/>
        </w:rPr>
        <w:t xml:space="preserve">§28-118.15.1 Interim certificate of occupancy. </w:t>
      </w:r>
      <w:r w:rsidRPr="00D05CC1">
        <w:rPr>
          <w:bCs/>
          <w:highlight w:val="lightGray"/>
        </w:rPr>
        <w:t>An interim certificate of occupancy may be issued authorizing occupancy of a specific floor or floors of a building prior to the completion of the entire work covered by a permit in accordance with this section and rules of the department, subject to the following conditions:</w:t>
      </w:r>
    </w:p>
    <w:p w14:paraId="76AA5084" w14:textId="77777777" w:rsidR="00AB0B75" w:rsidRPr="00D05CC1" w:rsidRDefault="00AB0B75" w:rsidP="00E97A9F">
      <w:pPr>
        <w:spacing w:before="120" w:after="120"/>
        <w:ind w:left="1080" w:hanging="360"/>
        <w:jc w:val="both"/>
        <w:rPr>
          <w:bCs/>
          <w:highlight w:val="lightGray"/>
        </w:rPr>
      </w:pPr>
      <w:r w:rsidRPr="00D05CC1">
        <w:rPr>
          <w:bCs/>
          <w:highlight w:val="lightGray"/>
        </w:rPr>
        <w:t>1.</w:t>
      </w:r>
      <w:r w:rsidRPr="00D05CC1">
        <w:rPr>
          <w:bCs/>
          <w:highlight w:val="lightGray"/>
        </w:rPr>
        <w:tab/>
        <w:t xml:space="preserve">The building is of noncombustible construction and protected with an automatic sprinkler </w:t>
      </w:r>
      <w:proofErr w:type="gramStart"/>
      <w:r w:rsidRPr="00D05CC1">
        <w:rPr>
          <w:bCs/>
          <w:highlight w:val="lightGray"/>
        </w:rPr>
        <w:t>system;</w:t>
      </w:r>
      <w:proofErr w:type="gramEnd"/>
    </w:p>
    <w:p w14:paraId="7EDFC87E" w14:textId="77777777" w:rsidR="00AB0B75" w:rsidRPr="00D05CC1" w:rsidRDefault="00AB0B75" w:rsidP="00E97A9F">
      <w:pPr>
        <w:spacing w:before="120" w:after="120"/>
        <w:ind w:left="1080" w:hanging="360"/>
        <w:jc w:val="both"/>
        <w:rPr>
          <w:bCs/>
          <w:highlight w:val="lightGray"/>
        </w:rPr>
      </w:pPr>
      <w:r w:rsidRPr="00D05CC1">
        <w:rPr>
          <w:bCs/>
          <w:highlight w:val="lightGray"/>
        </w:rPr>
        <w:t>2.</w:t>
      </w:r>
      <w:r w:rsidRPr="00D05CC1">
        <w:rPr>
          <w:bCs/>
          <w:highlight w:val="lightGray"/>
        </w:rPr>
        <w:tab/>
        <w:t xml:space="preserve">Adequate means of egress are </w:t>
      </w:r>
      <w:proofErr w:type="gramStart"/>
      <w:r w:rsidRPr="00D05CC1">
        <w:rPr>
          <w:bCs/>
          <w:highlight w:val="lightGray"/>
        </w:rPr>
        <w:t>provided;</w:t>
      </w:r>
      <w:proofErr w:type="gramEnd"/>
    </w:p>
    <w:p w14:paraId="6A1B8361" w14:textId="77777777" w:rsidR="00AB0B75" w:rsidRPr="00D05CC1" w:rsidRDefault="00AB0B75" w:rsidP="00E97A9F">
      <w:pPr>
        <w:spacing w:before="120" w:after="120"/>
        <w:ind w:left="1080" w:hanging="360"/>
        <w:jc w:val="both"/>
        <w:rPr>
          <w:bCs/>
          <w:highlight w:val="lightGray"/>
        </w:rPr>
      </w:pPr>
      <w:r w:rsidRPr="00D05CC1">
        <w:rPr>
          <w:bCs/>
          <w:highlight w:val="lightGray"/>
        </w:rPr>
        <w:t>3.</w:t>
      </w:r>
      <w:r w:rsidRPr="00D05CC1">
        <w:rPr>
          <w:bCs/>
          <w:highlight w:val="lightGray"/>
        </w:rPr>
        <w:tab/>
        <w:t>There are no outstanding objections relating to or affecting the occupancy of such portion of the building; and</w:t>
      </w:r>
    </w:p>
    <w:p w14:paraId="3C8C18F3" w14:textId="77777777" w:rsidR="00AB0B75" w:rsidRPr="00D05CC1" w:rsidRDefault="00AB0B75" w:rsidP="00E97A9F">
      <w:pPr>
        <w:spacing w:before="120" w:after="120"/>
        <w:ind w:left="1080" w:hanging="360"/>
        <w:jc w:val="both"/>
        <w:rPr>
          <w:bCs/>
          <w:highlight w:val="lightGray"/>
        </w:rPr>
      </w:pPr>
      <w:r w:rsidRPr="00D05CC1">
        <w:rPr>
          <w:bCs/>
          <w:highlight w:val="lightGray"/>
        </w:rPr>
        <w:t>4.</w:t>
      </w:r>
      <w:r w:rsidRPr="00D05CC1">
        <w:rPr>
          <w:bCs/>
          <w:highlight w:val="lightGray"/>
        </w:rPr>
        <w:tab/>
        <w:t>Upon inspection, the portion of the building is deemed safe for occupancy without reliance upon temporary measures.</w:t>
      </w:r>
    </w:p>
    <w:p w14:paraId="65A5EDA7" w14:textId="77777777" w:rsidR="00AB0B75" w:rsidRPr="00D05CC1" w:rsidRDefault="00AB0B75" w:rsidP="00E97A9F">
      <w:pPr>
        <w:spacing w:before="120" w:after="120"/>
        <w:ind w:left="720"/>
        <w:jc w:val="both"/>
        <w:rPr>
          <w:bCs/>
          <w:highlight w:val="lightGray"/>
        </w:rPr>
      </w:pPr>
      <w:r w:rsidRPr="00D05CC1">
        <w:rPr>
          <w:b/>
          <w:highlight w:val="lightGray"/>
        </w:rPr>
        <w:t>Exceptions:</w:t>
      </w:r>
      <w:r w:rsidRPr="00D05CC1">
        <w:rPr>
          <w:bCs/>
          <w:highlight w:val="lightGray"/>
        </w:rPr>
        <w:t xml:space="preserve"> Section 28-118.15.1 shall not apply to:</w:t>
      </w:r>
    </w:p>
    <w:p w14:paraId="299B1588" w14:textId="77777777" w:rsidR="00AB0B75" w:rsidRPr="00D05CC1" w:rsidRDefault="00AB0B75" w:rsidP="00E97A9F">
      <w:pPr>
        <w:spacing w:before="120" w:after="120"/>
        <w:ind w:left="1440" w:hanging="360"/>
        <w:jc w:val="both"/>
        <w:rPr>
          <w:bCs/>
          <w:highlight w:val="lightGray"/>
        </w:rPr>
      </w:pPr>
      <w:r w:rsidRPr="00D05CC1">
        <w:rPr>
          <w:bCs/>
          <w:highlight w:val="lightGray"/>
        </w:rPr>
        <w:t>1.</w:t>
      </w:r>
      <w:r w:rsidRPr="00D05CC1">
        <w:rPr>
          <w:bCs/>
          <w:highlight w:val="lightGray"/>
        </w:rPr>
        <w:tab/>
        <w:t>Residential buildings with fewer than eight stories or fewer than four dwelling units; or</w:t>
      </w:r>
    </w:p>
    <w:p w14:paraId="3D95D188" w14:textId="77777777" w:rsidR="00AB0B75" w:rsidRPr="00D05CC1" w:rsidRDefault="00AB0B75" w:rsidP="00E97A9F">
      <w:pPr>
        <w:spacing w:before="120" w:after="120"/>
        <w:ind w:left="1440" w:hanging="360"/>
        <w:jc w:val="both"/>
        <w:rPr>
          <w:bCs/>
          <w:highlight w:val="lightGray"/>
        </w:rPr>
      </w:pPr>
      <w:r w:rsidRPr="00D05CC1">
        <w:rPr>
          <w:bCs/>
          <w:highlight w:val="lightGray"/>
        </w:rPr>
        <w:t>2.</w:t>
      </w:r>
      <w:r w:rsidRPr="00D05CC1">
        <w:rPr>
          <w:bCs/>
          <w:highlight w:val="lightGray"/>
        </w:rPr>
        <w:tab/>
        <w:t>Non-residential buildings with fewer than five stories; or</w:t>
      </w:r>
    </w:p>
    <w:p w14:paraId="3794210E" w14:textId="77777777" w:rsidR="00AB0B75" w:rsidRPr="00D05CC1" w:rsidRDefault="00AB0B75" w:rsidP="00E97A9F">
      <w:pPr>
        <w:spacing w:before="120" w:after="120"/>
        <w:ind w:left="1440" w:hanging="360"/>
        <w:jc w:val="both"/>
        <w:rPr>
          <w:bCs/>
          <w:highlight w:val="lightGray"/>
        </w:rPr>
      </w:pPr>
      <w:r w:rsidRPr="00D05CC1">
        <w:rPr>
          <w:bCs/>
          <w:highlight w:val="lightGray"/>
        </w:rPr>
        <w:t>3.</w:t>
      </w:r>
      <w:r w:rsidRPr="00D05CC1">
        <w:rPr>
          <w:bCs/>
          <w:highlight w:val="lightGray"/>
        </w:rPr>
        <w:tab/>
        <w:t>Mixed-use buildings with fewer than four dwelling units; or</w:t>
      </w:r>
    </w:p>
    <w:p w14:paraId="48C4D6F9" w14:textId="77777777" w:rsidR="00AB0B75" w:rsidRPr="00D05CC1" w:rsidRDefault="00AB0B75" w:rsidP="00E97A9F">
      <w:pPr>
        <w:spacing w:before="120" w:after="120"/>
        <w:ind w:left="1440" w:hanging="360"/>
        <w:jc w:val="both"/>
        <w:rPr>
          <w:bCs/>
          <w:highlight w:val="lightGray"/>
        </w:rPr>
      </w:pPr>
      <w:r w:rsidRPr="00D05CC1">
        <w:rPr>
          <w:bCs/>
          <w:highlight w:val="lightGray"/>
        </w:rPr>
        <w:t>4.</w:t>
      </w:r>
      <w:r w:rsidRPr="00D05CC1">
        <w:rPr>
          <w:bCs/>
          <w:highlight w:val="lightGray"/>
        </w:rPr>
        <w:tab/>
        <w:t>Parking structures.</w:t>
      </w:r>
    </w:p>
    <w:p w14:paraId="401D4FA8" w14:textId="5144706F" w:rsidR="00E97A9F" w:rsidRPr="00E97A9F" w:rsidRDefault="00E97A9F" w:rsidP="00E97A9F">
      <w:pPr>
        <w:pStyle w:val="ListParagraph"/>
        <w:spacing w:before="120" w:after="120"/>
        <w:ind w:left="0"/>
      </w:pPr>
      <w:r w:rsidRPr="00D05CC1">
        <w:rPr>
          <w:spacing w:val="3"/>
          <w:highlight w:val="lightGray"/>
        </w:rPr>
        <w:t xml:space="preserve">Legislative history: </w:t>
      </w:r>
      <w:hyperlink r:id="rId22" w:history="1">
        <w:r w:rsidRPr="00D05CC1">
          <w:rPr>
            <w:rStyle w:val="Hyperlink"/>
            <w:highlight w:val="lightGray"/>
            <w:u w:val="none"/>
          </w:rPr>
          <w:t xml:space="preserve"> </w:t>
        </w:r>
      </w:hyperlink>
      <w:hyperlink r:id="rId23" w:history="1">
        <w:r w:rsidR="00DF4EC5" w:rsidRPr="00D05CC1">
          <w:rPr>
            <w:rStyle w:val="Hyperlink"/>
            <w:highlight w:val="lightGray"/>
          </w:rPr>
          <w:t>Local Law 6/21</w:t>
        </w:r>
      </w:hyperlink>
      <w:r w:rsidRPr="00E97A9F">
        <w:t xml:space="preserve"> </w:t>
      </w:r>
    </w:p>
    <w:p w14:paraId="0D4381FA" w14:textId="77777777" w:rsidR="00E97A9F" w:rsidRDefault="00E97A9F" w:rsidP="00E97A9F">
      <w:pPr>
        <w:tabs>
          <w:tab w:val="left" w:pos="0"/>
        </w:tabs>
        <w:spacing w:before="120" w:after="120"/>
        <w:jc w:val="both"/>
        <w:rPr>
          <w:bCs/>
        </w:rPr>
      </w:pPr>
    </w:p>
    <w:p w14:paraId="087D6E95" w14:textId="0589A9CB" w:rsidR="00E97A9F" w:rsidRPr="003B6A72" w:rsidRDefault="00E97A9F" w:rsidP="00E97A9F">
      <w:pPr>
        <w:tabs>
          <w:tab w:val="left" w:pos="0"/>
        </w:tabs>
        <w:spacing w:before="120" w:after="120"/>
        <w:jc w:val="both"/>
        <w:rPr>
          <w:ins w:id="38" w:author="Danielle Delahanty (Buildings)" w:date="2021-05-18T13:14:00Z"/>
          <w:bCs/>
          <w:highlight w:val="lightGray"/>
        </w:rPr>
      </w:pPr>
      <w:ins w:id="39" w:author="Danielle Delahanty (Buildings)" w:date="2021-05-18T13:15:00Z">
        <w:r w:rsidRPr="003B6A72">
          <w:rPr>
            <w:bCs/>
            <w:highlight w:val="lightGray"/>
          </w:rPr>
          <w:t>Add new</w:t>
        </w:r>
      </w:ins>
      <w:ins w:id="40" w:author="Danielle Delahanty (Buildings)" w:date="2021-05-18T13:14:00Z">
        <w:r w:rsidRPr="003B6A72">
          <w:rPr>
            <w:bCs/>
            <w:highlight w:val="lightGray"/>
          </w:rPr>
          <w:t xml:space="preserve"> Section 28-118.15</w:t>
        </w:r>
      </w:ins>
      <w:ins w:id="41" w:author="Danielle Delahanty (Buildings)" w:date="2021-05-18T13:15:00Z">
        <w:r w:rsidRPr="003B6A72">
          <w:rPr>
            <w:bCs/>
            <w:highlight w:val="lightGray"/>
          </w:rPr>
          <w:t>.</w:t>
        </w:r>
      </w:ins>
      <w:ins w:id="42" w:author="Danielle Delahanty (Buildings)" w:date="2021-05-18T13:27:00Z">
        <w:r w:rsidRPr="003B6A72">
          <w:rPr>
            <w:bCs/>
            <w:highlight w:val="lightGray"/>
          </w:rPr>
          <w:t>1</w:t>
        </w:r>
      </w:ins>
      <w:ins w:id="43" w:author="Danielle Delahanty (Buildings)" w:date="2021-05-18T13:28:00Z">
        <w:r w:rsidRPr="003B6A72">
          <w:rPr>
            <w:bCs/>
            <w:highlight w:val="lightGray"/>
          </w:rPr>
          <w:t>.1</w:t>
        </w:r>
      </w:ins>
      <w:ins w:id="44" w:author="Danielle Delahanty (Buildings)" w:date="2021-05-18T13:14:00Z">
        <w:r w:rsidRPr="003B6A72">
          <w:rPr>
            <w:bCs/>
            <w:highlight w:val="lightGray"/>
          </w:rPr>
          <w:t xml:space="preserve"> in its entirety with the below</w:t>
        </w:r>
      </w:ins>
      <w:ins w:id="45" w:author="Danielle Delahanty (Buildings)" w:date="2021-05-18T13:26:00Z">
        <w:r w:rsidRPr="003B6A72">
          <w:rPr>
            <w:bCs/>
            <w:highlight w:val="lightGray"/>
          </w:rPr>
          <w:t>, which includes the comprehensive legislative history for this section.</w:t>
        </w:r>
      </w:ins>
    </w:p>
    <w:p w14:paraId="0ED2295E" w14:textId="0DC6C510" w:rsidR="00AB0B75" w:rsidRPr="003B6A72" w:rsidRDefault="00AB0B75" w:rsidP="00E97A9F">
      <w:pPr>
        <w:spacing w:before="120" w:after="120"/>
        <w:ind w:left="720"/>
        <w:jc w:val="both"/>
        <w:rPr>
          <w:bCs/>
          <w:highlight w:val="lightGray"/>
        </w:rPr>
      </w:pPr>
      <w:r w:rsidRPr="003B6A72">
        <w:rPr>
          <w:b/>
          <w:highlight w:val="lightGray"/>
        </w:rPr>
        <w:t xml:space="preserve">§28-118.15.1.1 Issuance, contents and posting of interim certificate of occupancy. </w:t>
      </w:r>
      <w:r w:rsidRPr="003B6A72">
        <w:rPr>
          <w:bCs/>
          <w:highlight w:val="lightGray"/>
        </w:rPr>
        <w:t>An interim certificate of occupancy shall be issued after an inspection by the commissioner determines that the floor or floors of the building conform substantially to the approved construction documents and to the provisions of this code and other applicable laws and rules. Such interim certificate of occupancy shall contain the same information as a certificate of occupancy issued pursuant to section 28-118.6 and shall be posted while it is in effect in accordance with section 28-118.19 and replaced when necessary in accordance with section 28-118.19.1.</w:t>
      </w:r>
    </w:p>
    <w:p w14:paraId="1ED11237" w14:textId="3D5A84D7" w:rsidR="00E97A9F" w:rsidRPr="003B6A72" w:rsidRDefault="00E97A9F" w:rsidP="00E97A9F">
      <w:pPr>
        <w:pStyle w:val="ListParagraph"/>
        <w:spacing w:before="120" w:after="120"/>
        <w:ind w:left="0"/>
        <w:rPr>
          <w:highlight w:val="lightGray"/>
        </w:rPr>
      </w:pPr>
      <w:r w:rsidRPr="003B6A72">
        <w:rPr>
          <w:spacing w:val="3"/>
          <w:highlight w:val="lightGray"/>
        </w:rPr>
        <w:t xml:space="preserve">Legislative history: </w:t>
      </w:r>
      <w:hyperlink r:id="rId24" w:history="1">
        <w:r w:rsidRPr="003B6A72">
          <w:rPr>
            <w:rStyle w:val="Hyperlink"/>
            <w:highlight w:val="lightGray"/>
            <w:u w:val="none"/>
          </w:rPr>
          <w:t xml:space="preserve"> </w:t>
        </w:r>
      </w:hyperlink>
      <w:hyperlink r:id="rId25" w:history="1">
        <w:r w:rsidR="00DF4EC5" w:rsidRPr="003B6A72">
          <w:rPr>
            <w:rStyle w:val="Hyperlink"/>
            <w:highlight w:val="lightGray"/>
          </w:rPr>
          <w:t>Local Law 6/21</w:t>
        </w:r>
      </w:hyperlink>
      <w:r w:rsidRPr="003B6A72">
        <w:rPr>
          <w:highlight w:val="lightGray"/>
        </w:rPr>
        <w:t xml:space="preserve"> </w:t>
      </w:r>
    </w:p>
    <w:p w14:paraId="6FBC09E8" w14:textId="77777777" w:rsidR="00E97A9F" w:rsidRPr="003B6A72" w:rsidRDefault="00E97A9F" w:rsidP="00E97A9F">
      <w:pPr>
        <w:tabs>
          <w:tab w:val="left" w:pos="0"/>
        </w:tabs>
        <w:spacing w:before="120" w:after="120"/>
        <w:jc w:val="both"/>
        <w:rPr>
          <w:bCs/>
          <w:highlight w:val="lightGray"/>
        </w:rPr>
      </w:pPr>
    </w:p>
    <w:p w14:paraId="4F080D57" w14:textId="71DE1442" w:rsidR="00E97A9F" w:rsidRPr="003B6A72" w:rsidRDefault="00E97A9F" w:rsidP="00E97A9F">
      <w:pPr>
        <w:tabs>
          <w:tab w:val="left" w:pos="0"/>
        </w:tabs>
        <w:spacing w:before="120" w:after="120"/>
        <w:jc w:val="both"/>
        <w:rPr>
          <w:ins w:id="46" w:author="Danielle Delahanty (Buildings)" w:date="2021-05-18T13:14:00Z"/>
          <w:bCs/>
          <w:highlight w:val="lightGray"/>
        </w:rPr>
      </w:pPr>
      <w:ins w:id="47" w:author="Danielle Delahanty (Buildings)" w:date="2021-05-18T13:15:00Z">
        <w:r w:rsidRPr="003B6A72">
          <w:rPr>
            <w:bCs/>
            <w:highlight w:val="lightGray"/>
          </w:rPr>
          <w:t>Add new</w:t>
        </w:r>
      </w:ins>
      <w:ins w:id="48" w:author="Danielle Delahanty (Buildings)" w:date="2021-05-18T13:14:00Z">
        <w:r w:rsidRPr="003B6A72">
          <w:rPr>
            <w:bCs/>
            <w:highlight w:val="lightGray"/>
          </w:rPr>
          <w:t xml:space="preserve"> Section 28-118.15</w:t>
        </w:r>
      </w:ins>
      <w:ins w:id="49" w:author="Danielle Delahanty (Buildings)" w:date="2021-05-18T13:15:00Z">
        <w:r w:rsidRPr="003B6A72">
          <w:rPr>
            <w:bCs/>
            <w:highlight w:val="lightGray"/>
          </w:rPr>
          <w:t>.1</w:t>
        </w:r>
      </w:ins>
      <w:ins w:id="50" w:author="Danielle Delahanty (Buildings)" w:date="2021-05-18T13:27:00Z">
        <w:r w:rsidRPr="003B6A72">
          <w:rPr>
            <w:bCs/>
            <w:highlight w:val="lightGray"/>
          </w:rPr>
          <w:t>.</w:t>
        </w:r>
      </w:ins>
      <w:ins w:id="51" w:author="Danielle Delahanty (Buildings)" w:date="2021-05-18T13:28:00Z">
        <w:r w:rsidRPr="003B6A72">
          <w:rPr>
            <w:bCs/>
            <w:highlight w:val="lightGray"/>
          </w:rPr>
          <w:t>2</w:t>
        </w:r>
      </w:ins>
      <w:ins w:id="52" w:author="Danielle Delahanty (Buildings)" w:date="2021-05-18T13:14:00Z">
        <w:r w:rsidRPr="003B6A72">
          <w:rPr>
            <w:bCs/>
            <w:highlight w:val="lightGray"/>
          </w:rPr>
          <w:t xml:space="preserve"> in its entirety with the below</w:t>
        </w:r>
      </w:ins>
      <w:ins w:id="53" w:author="Danielle Delahanty (Buildings)" w:date="2021-05-18T13:26:00Z">
        <w:r w:rsidRPr="003B6A72">
          <w:rPr>
            <w:bCs/>
            <w:highlight w:val="lightGray"/>
          </w:rPr>
          <w:t>, which includes the comprehensive legislative history for this section.</w:t>
        </w:r>
      </w:ins>
    </w:p>
    <w:p w14:paraId="528C644F" w14:textId="3897ECE2" w:rsidR="00AB0B75" w:rsidRPr="003B6A72" w:rsidRDefault="00AB0B75" w:rsidP="00E97A9F">
      <w:pPr>
        <w:spacing w:before="120" w:after="120"/>
        <w:ind w:left="720"/>
        <w:jc w:val="both"/>
        <w:rPr>
          <w:bCs/>
          <w:highlight w:val="lightGray"/>
        </w:rPr>
      </w:pPr>
      <w:r w:rsidRPr="003B6A72">
        <w:rPr>
          <w:b/>
          <w:highlight w:val="lightGray"/>
        </w:rPr>
        <w:t xml:space="preserve">§28-118.15.1.2 Effective period. </w:t>
      </w:r>
      <w:r w:rsidRPr="003B6A72">
        <w:rPr>
          <w:bCs/>
          <w:highlight w:val="lightGray"/>
        </w:rPr>
        <w:t>An interim certificate of occupancy shall remain in effect until the issuance of a certificate of occupancy for the building in accordance with section 28-118.6.</w:t>
      </w:r>
    </w:p>
    <w:p w14:paraId="55B479CF" w14:textId="2420A32B" w:rsidR="00E97A9F" w:rsidRPr="00E97A9F" w:rsidRDefault="00E97A9F" w:rsidP="00E97A9F">
      <w:pPr>
        <w:pStyle w:val="ListParagraph"/>
        <w:spacing w:before="120" w:after="120"/>
        <w:ind w:left="0"/>
      </w:pPr>
      <w:r w:rsidRPr="003B6A72">
        <w:rPr>
          <w:spacing w:val="3"/>
          <w:highlight w:val="lightGray"/>
        </w:rPr>
        <w:t xml:space="preserve">Legislative history: </w:t>
      </w:r>
      <w:hyperlink r:id="rId26" w:history="1">
        <w:r w:rsidRPr="003B6A72">
          <w:rPr>
            <w:rStyle w:val="Hyperlink"/>
            <w:highlight w:val="lightGray"/>
            <w:u w:val="none"/>
          </w:rPr>
          <w:t xml:space="preserve"> </w:t>
        </w:r>
      </w:hyperlink>
      <w:hyperlink r:id="rId27" w:history="1">
        <w:r w:rsidR="00DF4EC5" w:rsidRPr="003B6A72">
          <w:rPr>
            <w:rStyle w:val="Hyperlink"/>
            <w:highlight w:val="lightGray"/>
          </w:rPr>
          <w:t>Local Law 6/21</w:t>
        </w:r>
      </w:hyperlink>
      <w:r w:rsidRPr="00E97A9F">
        <w:t xml:space="preserve"> </w:t>
      </w:r>
    </w:p>
    <w:p w14:paraId="536FD31C" w14:textId="77777777" w:rsidR="00E97A9F" w:rsidRDefault="00E97A9F" w:rsidP="00E97A9F">
      <w:pPr>
        <w:tabs>
          <w:tab w:val="left" w:pos="0"/>
        </w:tabs>
        <w:spacing w:before="120" w:after="120"/>
        <w:jc w:val="both"/>
        <w:rPr>
          <w:bCs/>
        </w:rPr>
      </w:pPr>
    </w:p>
    <w:p w14:paraId="02F499D3" w14:textId="1BD4F2B5" w:rsidR="00E97A9F" w:rsidRPr="003B6A72" w:rsidRDefault="00E97A9F" w:rsidP="00E97A9F">
      <w:pPr>
        <w:tabs>
          <w:tab w:val="left" w:pos="0"/>
        </w:tabs>
        <w:spacing w:before="120" w:after="120"/>
        <w:jc w:val="both"/>
        <w:rPr>
          <w:ins w:id="54" w:author="Danielle Delahanty (Buildings)" w:date="2021-05-18T13:14:00Z"/>
          <w:bCs/>
          <w:highlight w:val="lightGray"/>
        </w:rPr>
      </w:pPr>
      <w:ins w:id="55" w:author="Danielle Delahanty (Buildings)" w:date="2021-05-18T13:15:00Z">
        <w:r w:rsidRPr="003B6A72">
          <w:rPr>
            <w:bCs/>
            <w:highlight w:val="lightGray"/>
          </w:rPr>
          <w:t>Add new</w:t>
        </w:r>
      </w:ins>
      <w:ins w:id="56" w:author="Danielle Delahanty (Buildings)" w:date="2021-05-18T13:14:00Z">
        <w:r w:rsidRPr="003B6A72">
          <w:rPr>
            <w:bCs/>
            <w:highlight w:val="lightGray"/>
          </w:rPr>
          <w:t xml:space="preserve"> Section 28-118.15</w:t>
        </w:r>
      </w:ins>
      <w:ins w:id="57" w:author="Danielle Delahanty (Buildings)" w:date="2021-05-18T13:27:00Z">
        <w:r w:rsidRPr="003B6A72">
          <w:rPr>
            <w:bCs/>
            <w:highlight w:val="lightGray"/>
          </w:rPr>
          <w:t>.2</w:t>
        </w:r>
      </w:ins>
      <w:ins w:id="58" w:author="Danielle Delahanty (Buildings)" w:date="2021-05-18T13:14:00Z">
        <w:r w:rsidRPr="003B6A72">
          <w:rPr>
            <w:bCs/>
            <w:highlight w:val="lightGray"/>
          </w:rPr>
          <w:t xml:space="preserve"> in its entirety with the below</w:t>
        </w:r>
      </w:ins>
      <w:ins w:id="59" w:author="Danielle Delahanty (Buildings)" w:date="2021-05-18T13:26:00Z">
        <w:r w:rsidRPr="003B6A72">
          <w:rPr>
            <w:bCs/>
            <w:highlight w:val="lightGray"/>
          </w:rPr>
          <w:t>, which includes the comprehensive legislative history for this section.</w:t>
        </w:r>
      </w:ins>
    </w:p>
    <w:p w14:paraId="322212F5" w14:textId="1664BB66" w:rsidR="00AB0B75" w:rsidRPr="003B6A72" w:rsidRDefault="00AB0B75" w:rsidP="00E97A9F">
      <w:pPr>
        <w:spacing w:before="120" w:after="120"/>
        <w:ind w:left="360"/>
        <w:jc w:val="both"/>
        <w:rPr>
          <w:bCs/>
          <w:highlight w:val="lightGray"/>
        </w:rPr>
      </w:pPr>
      <w:r w:rsidRPr="003B6A72">
        <w:rPr>
          <w:b/>
          <w:highlight w:val="lightGray"/>
        </w:rPr>
        <w:t>§28-118.15.2 Revocation and suspension.</w:t>
      </w:r>
      <w:r w:rsidRPr="003B6A72">
        <w:rPr>
          <w:bCs/>
          <w:highlight w:val="lightGray"/>
        </w:rPr>
        <w:t xml:space="preserve"> The commissioner may revoke or suspend a temporary certificate of occupancy, including an interim certificate of occupancy, that was issued in error, or on the basis of incorrect information provided to the department, or based on discontinuance of a nonconforming use pursuant to Article V of the New York city zoning resolution, in accordance with the procedures set forth in sections 28-105.10.1 and 28-105.10.2 for the suspension or revocation of a permit.</w:t>
      </w:r>
    </w:p>
    <w:p w14:paraId="07B1CC06" w14:textId="5FAA2C84" w:rsidR="00E97A9F" w:rsidRPr="00E97A9F" w:rsidRDefault="00E97A9F" w:rsidP="00E97A9F">
      <w:pPr>
        <w:pStyle w:val="ListParagraph"/>
        <w:spacing w:before="120" w:after="120"/>
        <w:ind w:left="0"/>
      </w:pPr>
      <w:r w:rsidRPr="003B6A72">
        <w:rPr>
          <w:spacing w:val="3"/>
          <w:highlight w:val="lightGray"/>
        </w:rPr>
        <w:t xml:space="preserve">Legislative history: </w:t>
      </w:r>
      <w:hyperlink r:id="rId28" w:history="1">
        <w:r w:rsidRPr="003B6A72">
          <w:rPr>
            <w:rStyle w:val="Hyperlink"/>
            <w:highlight w:val="lightGray"/>
            <w:u w:val="none"/>
          </w:rPr>
          <w:t xml:space="preserve"> </w:t>
        </w:r>
      </w:hyperlink>
      <w:hyperlink r:id="rId29" w:history="1">
        <w:r w:rsidR="00DF4EC5" w:rsidRPr="003B6A72">
          <w:rPr>
            <w:rStyle w:val="Hyperlink"/>
            <w:highlight w:val="lightGray"/>
          </w:rPr>
          <w:t>Local Law 6/21</w:t>
        </w:r>
      </w:hyperlink>
      <w:r w:rsidRPr="00E97A9F">
        <w:t xml:space="preserve"> </w:t>
      </w:r>
    </w:p>
    <w:p w14:paraId="759A7745" w14:textId="77777777" w:rsidR="00E97A9F" w:rsidRDefault="00E97A9F" w:rsidP="00E97A9F">
      <w:pPr>
        <w:tabs>
          <w:tab w:val="left" w:pos="0"/>
        </w:tabs>
        <w:spacing w:before="120" w:after="120"/>
        <w:jc w:val="both"/>
        <w:rPr>
          <w:bCs/>
        </w:rPr>
      </w:pPr>
    </w:p>
    <w:p w14:paraId="7C0E1A01" w14:textId="0402AC59" w:rsidR="00E97A9F" w:rsidRPr="009F4E70" w:rsidRDefault="00E97A9F" w:rsidP="00E97A9F">
      <w:pPr>
        <w:tabs>
          <w:tab w:val="left" w:pos="0"/>
        </w:tabs>
        <w:spacing w:before="120" w:after="120"/>
        <w:jc w:val="both"/>
        <w:rPr>
          <w:ins w:id="60" w:author="Danielle Delahanty (Buildings)" w:date="2021-05-18T13:26:00Z"/>
          <w:bCs/>
          <w:highlight w:val="lightGray"/>
        </w:rPr>
      </w:pPr>
      <w:ins w:id="61" w:author="Danielle Delahanty (Buildings)" w:date="2021-05-18T13:26:00Z">
        <w:r w:rsidRPr="009F4E70">
          <w:rPr>
            <w:bCs/>
            <w:highlight w:val="lightGray"/>
          </w:rPr>
          <w:t>Replace the existing Section 28-118.1</w:t>
        </w:r>
      </w:ins>
      <w:ins w:id="62" w:author="Danielle Delahanty (Buildings)" w:date="2021-05-18T13:28:00Z">
        <w:r w:rsidRPr="009F4E70">
          <w:rPr>
            <w:bCs/>
            <w:highlight w:val="lightGray"/>
          </w:rPr>
          <w:t>7</w:t>
        </w:r>
      </w:ins>
      <w:ins w:id="63" w:author="Danielle Delahanty (Buildings)" w:date="2021-05-18T13:26:00Z">
        <w:r w:rsidRPr="009F4E70">
          <w:rPr>
            <w:bCs/>
            <w:highlight w:val="lightGray"/>
          </w:rPr>
          <w:t xml:space="preserve"> in its entirety with the below, which includes the comprehensive legislative history for this section.</w:t>
        </w:r>
      </w:ins>
    </w:p>
    <w:p w14:paraId="475540F4" w14:textId="157D3F33" w:rsidR="00AB0B75" w:rsidRPr="009F4E70" w:rsidRDefault="00AB0B75" w:rsidP="00E97A9F">
      <w:pPr>
        <w:spacing w:before="120" w:after="120"/>
        <w:jc w:val="both"/>
        <w:rPr>
          <w:spacing w:val="1"/>
          <w:highlight w:val="lightGray"/>
        </w:rPr>
      </w:pPr>
      <w:r w:rsidRPr="009F4E70">
        <w:rPr>
          <w:b/>
          <w:highlight w:val="lightGray"/>
        </w:rPr>
        <w:t>§28-118.17 Revocation of certificates of occupancy.</w:t>
      </w:r>
      <w:r w:rsidRPr="009F4E70">
        <w:rPr>
          <w:b/>
          <w:bCs/>
          <w:spacing w:val="-8"/>
          <w:w w:val="110"/>
          <w:highlight w:val="lightGray"/>
        </w:rPr>
        <w:t xml:space="preserve"> </w:t>
      </w:r>
      <w:r w:rsidRPr="009F4E70">
        <w:rPr>
          <w:spacing w:val="1"/>
          <w:highlight w:val="lightGray"/>
        </w:rPr>
        <w:t>The commissioner is authorized to request, in writing, pursuant to section six hundred forty five of the New York city charter that the board of standards and appeals or a court of competent jurisdiction revoke, vacate, or modify a certificate of occu</w:t>
      </w:r>
      <w:r w:rsidRPr="009F4E70">
        <w:rPr>
          <w:spacing w:val="1"/>
          <w:highlight w:val="lightGray"/>
        </w:rPr>
        <w:softHyphen/>
        <w:t>pancy issued under the provisions of this code whenever the certificate is issued in error, or on the basis of incorrect infor</w:t>
      </w:r>
      <w:r w:rsidRPr="009F4E70">
        <w:rPr>
          <w:spacing w:val="1"/>
          <w:highlight w:val="lightGray"/>
        </w:rPr>
        <w:softHyphen/>
        <w:t>mation provided to the department, or the nonconforming use reflected on the certificate of occupancy is no longer permitted pursuant to Article V of the New York city zoning resolution. This section shall not be construed to apply to interim certificates of occupancy and other temporary certificates of occupancy.</w:t>
      </w:r>
    </w:p>
    <w:p w14:paraId="06FCAD17" w14:textId="608E6BB8" w:rsidR="00E97A9F" w:rsidRPr="00E97A9F" w:rsidRDefault="00E97A9F" w:rsidP="00E97A9F">
      <w:pPr>
        <w:pStyle w:val="ListParagraph"/>
        <w:spacing w:before="120" w:after="120"/>
        <w:ind w:left="0"/>
      </w:pPr>
      <w:r w:rsidRPr="009F4E70">
        <w:rPr>
          <w:spacing w:val="3"/>
          <w:highlight w:val="lightGray"/>
        </w:rPr>
        <w:t xml:space="preserve">Legislative history: </w:t>
      </w:r>
      <w:hyperlink r:id="rId30" w:history="1">
        <w:r w:rsidRPr="009F4E70">
          <w:rPr>
            <w:rStyle w:val="Hyperlink"/>
            <w:highlight w:val="lightGray"/>
            <w:u w:val="none"/>
          </w:rPr>
          <w:t xml:space="preserve"> </w:t>
        </w:r>
      </w:hyperlink>
      <w:hyperlink r:id="rId31" w:history="1">
        <w:r w:rsidR="00DF4EC5" w:rsidRPr="009F4E70">
          <w:rPr>
            <w:rStyle w:val="Hyperlink"/>
            <w:highlight w:val="lightGray"/>
          </w:rPr>
          <w:t>Local Law 6/21</w:t>
        </w:r>
      </w:hyperlink>
      <w:r w:rsidRPr="00E97A9F">
        <w:t xml:space="preserve"> </w:t>
      </w:r>
    </w:p>
    <w:p w14:paraId="0E35FE6D" w14:textId="77777777" w:rsidR="00E97A9F" w:rsidRPr="00E97A9F" w:rsidRDefault="00E97A9F" w:rsidP="00E97A9F">
      <w:pPr>
        <w:tabs>
          <w:tab w:val="left" w:pos="0"/>
        </w:tabs>
        <w:spacing w:before="120" w:after="120"/>
        <w:jc w:val="both"/>
        <w:rPr>
          <w:bCs/>
        </w:rPr>
      </w:pPr>
    </w:p>
    <w:p w14:paraId="205DFB1B" w14:textId="45F97623" w:rsidR="00E97A9F" w:rsidRPr="009F4E70" w:rsidRDefault="00E97A9F" w:rsidP="00E97A9F">
      <w:pPr>
        <w:tabs>
          <w:tab w:val="left" w:pos="0"/>
        </w:tabs>
        <w:spacing w:before="120" w:after="120"/>
        <w:jc w:val="both"/>
        <w:rPr>
          <w:ins w:id="64" w:author="Danielle Delahanty (Buildings)" w:date="2021-05-18T13:28:00Z"/>
          <w:bCs/>
          <w:highlight w:val="lightGray"/>
        </w:rPr>
      </w:pPr>
      <w:ins w:id="65" w:author="Danielle Delahanty (Buildings)" w:date="2021-05-18T13:28:00Z">
        <w:r w:rsidRPr="009F4E70">
          <w:rPr>
            <w:bCs/>
            <w:highlight w:val="lightGray"/>
          </w:rPr>
          <w:t>Replace the existing Section 28-118</w:t>
        </w:r>
        <w:r w:rsidRPr="009F4E70">
          <w:rPr>
            <w:bCs/>
            <w:color w:val="FF0000"/>
            <w:highlight w:val="yellow"/>
          </w:rPr>
          <w:t>.17</w:t>
        </w:r>
        <w:r w:rsidRPr="009F4E70">
          <w:rPr>
            <w:bCs/>
            <w:highlight w:val="lightGray"/>
          </w:rPr>
          <w:t xml:space="preserve"> in its entirety with the below, which includes the comprehensive legislative history for this section.</w:t>
        </w:r>
      </w:ins>
    </w:p>
    <w:p w14:paraId="5C025CD0" w14:textId="4B3AA63E" w:rsidR="00AB0B75" w:rsidRPr="009F4E70" w:rsidRDefault="00AB0B75" w:rsidP="00E97A9F">
      <w:pPr>
        <w:spacing w:before="120" w:after="120"/>
        <w:jc w:val="both"/>
        <w:rPr>
          <w:spacing w:val="-7"/>
          <w:w w:val="115"/>
          <w:highlight w:val="lightGray"/>
        </w:rPr>
      </w:pPr>
      <w:r w:rsidRPr="009F4E70">
        <w:rPr>
          <w:b/>
          <w:highlight w:val="lightGray"/>
        </w:rPr>
        <w:t xml:space="preserve">§28-118.19 Posting of certificates of occupancy. </w:t>
      </w:r>
      <w:r w:rsidRPr="009F4E70">
        <w:rPr>
          <w:spacing w:val="1"/>
          <w:highlight w:val="lightGray"/>
        </w:rPr>
        <w:t>The owner shall post a copy of the building’s certificate of occupancy, partial certificates of occupancy or temporary, including interim, certificates of occupancy in accordance with this section 28-118.19, except buildings occu</w:t>
      </w:r>
      <w:r w:rsidRPr="009F4E70">
        <w:rPr>
          <w:spacing w:val="1"/>
          <w:highlight w:val="lightGray"/>
        </w:rPr>
        <w:softHyphen/>
        <w:t>pied entirely by group R3. Buildings that are not required to have a certificate of occupancy shall be posted by the owner with a sign or placard in a form prescribed by the commis</w:t>
      </w:r>
      <w:r w:rsidRPr="009F4E70">
        <w:rPr>
          <w:spacing w:val="1"/>
          <w:highlight w:val="lightGray"/>
        </w:rPr>
        <w:softHyphen/>
        <w:t>sioner. The certificate of occupancy or sign, as applicable, shall be permanently affixed to the structure in a conspicuous loca</w:t>
      </w:r>
      <w:r w:rsidRPr="009F4E70">
        <w:rPr>
          <w:spacing w:val="1"/>
          <w:highlight w:val="lightGray"/>
        </w:rPr>
        <w:softHyphen/>
        <w:t>tion in a public hall, corridor, management office of the build</w:t>
      </w:r>
      <w:r w:rsidRPr="009F4E70">
        <w:rPr>
          <w:spacing w:val="1"/>
          <w:highlight w:val="lightGray"/>
        </w:rPr>
        <w:softHyphen/>
        <w:t>ing or as otherwise prescribed by the commissioner.</w:t>
      </w:r>
    </w:p>
    <w:p w14:paraId="2688F564" w14:textId="44F11040" w:rsidR="00E97A9F" w:rsidRPr="00E97A9F" w:rsidRDefault="00E97A9F" w:rsidP="00E97A9F">
      <w:pPr>
        <w:pStyle w:val="ListParagraph"/>
        <w:spacing w:before="120" w:after="120"/>
        <w:ind w:left="0"/>
      </w:pPr>
      <w:r w:rsidRPr="009F4E70">
        <w:rPr>
          <w:spacing w:val="3"/>
          <w:highlight w:val="lightGray"/>
        </w:rPr>
        <w:t xml:space="preserve">Legislative history: </w:t>
      </w:r>
      <w:hyperlink r:id="rId32" w:history="1">
        <w:r w:rsidRPr="009F4E70">
          <w:rPr>
            <w:rStyle w:val="Hyperlink"/>
            <w:highlight w:val="lightGray"/>
            <w:u w:val="none"/>
          </w:rPr>
          <w:t xml:space="preserve"> </w:t>
        </w:r>
      </w:hyperlink>
      <w:hyperlink r:id="rId33" w:history="1">
        <w:r w:rsidR="00DF4EC5" w:rsidRPr="009F4E70">
          <w:rPr>
            <w:rStyle w:val="Hyperlink"/>
            <w:highlight w:val="lightGray"/>
          </w:rPr>
          <w:t>Local Law 6/21</w:t>
        </w:r>
      </w:hyperlink>
      <w:r w:rsidRPr="00E97A9F">
        <w:t xml:space="preserve"> </w:t>
      </w:r>
    </w:p>
    <w:p w14:paraId="3F3A9882" w14:textId="77777777" w:rsidR="00E97A9F" w:rsidRPr="00E97A9F" w:rsidRDefault="00E97A9F" w:rsidP="00E97A9F">
      <w:pPr>
        <w:tabs>
          <w:tab w:val="left" w:pos="0"/>
        </w:tabs>
        <w:spacing w:before="120" w:after="120"/>
        <w:jc w:val="both"/>
        <w:rPr>
          <w:bCs/>
        </w:rPr>
      </w:pPr>
    </w:p>
    <w:p w14:paraId="5076F9E6" w14:textId="1365B0C1" w:rsidR="00E97A9F" w:rsidRPr="009F4E70" w:rsidRDefault="00E97A9F" w:rsidP="00E97A9F">
      <w:pPr>
        <w:tabs>
          <w:tab w:val="left" w:pos="0"/>
        </w:tabs>
        <w:spacing w:before="120" w:after="120"/>
        <w:jc w:val="both"/>
        <w:rPr>
          <w:ins w:id="66" w:author="Danielle Delahanty (Buildings)" w:date="2021-05-18T13:28:00Z"/>
          <w:bCs/>
          <w:highlight w:val="lightGray"/>
        </w:rPr>
      </w:pPr>
      <w:ins w:id="67" w:author="Danielle Delahanty (Buildings)" w:date="2021-05-18T13:28:00Z">
        <w:r w:rsidRPr="009F4E70">
          <w:rPr>
            <w:bCs/>
            <w:highlight w:val="lightGray"/>
          </w:rPr>
          <w:t>Replace the existing Section 28-118.</w:t>
        </w:r>
        <w:r w:rsidRPr="009F4E70">
          <w:rPr>
            <w:bCs/>
            <w:highlight w:val="yellow"/>
          </w:rPr>
          <w:t xml:space="preserve">17 </w:t>
        </w:r>
        <w:r w:rsidRPr="009F4E70">
          <w:rPr>
            <w:bCs/>
            <w:highlight w:val="lightGray"/>
          </w:rPr>
          <w:t>in its entirety with the below, which includes the comprehensive legislative history for this section.</w:t>
        </w:r>
      </w:ins>
    </w:p>
    <w:p w14:paraId="232847E2" w14:textId="7F5DC424" w:rsidR="00AB0B75" w:rsidRPr="009F4E70" w:rsidRDefault="00AB0B75" w:rsidP="00E97A9F">
      <w:pPr>
        <w:spacing w:before="120" w:after="120"/>
        <w:ind w:left="240"/>
        <w:jc w:val="both"/>
        <w:rPr>
          <w:spacing w:val="-6"/>
          <w:w w:val="115"/>
          <w:highlight w:val="lightGray"/>
        </w:rPr>
      </w:pPr>
      <w:r w:rsidRPr="009F4E70">
        <w:rPr>
          <w:b/>
          <w:highlight w:val="lightGray"/>
        </w:rPr>
        <w:t>§28-118.19.1 Replacement of posted certificates of occupancy and signs.</w:t>
      </w:r>
      <w:r w:rsidRPr="009F4E70">
        <w:rPr>
          <w:b/>
          <w:bCs/>
          <w:spacing w:val="-8"/>
          <w:w w:val="110"/>
          <w:highlight w:val="lightGray"/>
        </w:rPr>
        <w:t xml:space="preserve"> </w:t>
      </w:r>
      <w:r w:rsidRPr="009F4E70">
        <w:rPr>
          <w:spacing w:val="1"/>
          <w:highlight w:val="lightGray"/>
        </w:rPr>
        <w:t xml:space="preserve">All posted certificates of occupancy, partial certificates of occupancy, temporary, including interim, certificates of occupancy or signs, as applicable, shall not be removed or defaced and, if lost, removed or defaced, shall be immediately replaced. The commissioner may inspect or cause to be inspected periodically all buildings for compliance with the provisions of this code </w:t>
      </w:r>
      <w:proofErr w:type="gramStart"/>
      <w:r w:rsidRPr="009F4E70">
        <w:rPr>
          <w:spacing w:val="1"/>
          <w:highlight w:val="lightGray"/>
        </w:rPr>
        <w:t>in regard to</w:t>
      </w:r>
      <w:proofErr w:type="gramEnd"/>
      <w:r w:rsidRPr="009F4E70">
        <w:rPr>
          <w:spacing w:val="1"/>
          <w:highlight w:val="lightGray"/>
        </w:rPr>
        <w:t xml:space="preserve"> posting; and the inspection reports shall specify any violation thereof.</w:t>
      </w:r>
    </w:p>
    <w:p w14:paraId="6F3AD358" w14:textId="5EA7306A" w:rsidR="00E97A9F" w:rsidRDefault="00E97A9F" w:rsidP="00E97A9F">
      <w:pPr>
        <w:pStyle w:val="ListParagraph"/>
        <w:spacing w:before="120" w:after="120"/>
        <w:ind w:left="0"/>
      </w:pPr>
      <w:r w:rsidRPr="009F4E70">
        <w:rPr>
          <w:spacing w:val="3"/>
          <w:highlight w:val="lightGray"/>
        </w:rPr>
        <w:t xml:space="preserve">Legislative history: </w:t>
      </w:r>
      <w:hyperlink r:id="rId34" w:history="1">
        <w:r w:rsidRPr="009F4E70">
          <w:rPr>
            <w:rStyle w:val="Hyperlink"/>
            <w:highlight w:val="lightGray"/>
            <w:u w:val="none"/>
          </w:rPr>
          <w:t xml:space="preserve"> </w:t>
        </w:r>
      </w:hyperlink>
      <w:hyperlink r:id="rId35" w:history="1">
        <w:r w:rsidR="00DF4EC5" w:rsidRPr="009F4E70">
          <w:rPr>
            <w:rStyle w:val="Hyperlink"/>
            <w:highlight w:val="lightGray"/>
          </w:rPr>
          <w:t>Local Law 6/21</w:t>
        </w:r>
      </w:hyperlink>
      <w:r w:rsidRPr="00E97A9F">
        <w:t xml:space="preserve"> </w:t>
      </w:r>
    </w:p>
    <w:p w14:paraId="4EF93E24" w14:textId="4AD1D553" w:rsidR="00755EEA" w:rsidRDefault="00755EEA" w:rsidP="00E97A9F">
      <w:pPr>
        <w:pStyle w:val="ListParagraph"/>
        <w:spacing w:before="120" w:after="120"/>
        <w:ind w:left="0"/>
      </w:pPr>
    </w:p>
    <w:p w14:paraId="4B7B3E71" w14:textId="6248DD5D" w:rsidR="00755EEA" w:rsidRPr="00E97A9F" w:rsidRDefault="00755EEA" w:rsidP="00755EEA">
      <w:pPr>
        <w:tabs>
          <w:tab w:val="left" w:pos="0"/>
        </w:tabs>
        <w:spacing w:before="120" w:after="120"/>
        <w:jc w:val="both"/>
        <w:rPr>
          <w:b/>
          <w:u w:val="single"/>
        </w:rPr>
      </w:pPr>
      <w:r w:rsidRPr="00EA4B15">
        <w:rPr>
          <w:b/>
          <w:highlight w:val="green"/>
          <w:u w:val="single"/>
        </w:rPr>
        <w:t>2014 Administrative Code – Chapter 3</w:t>
      </w:r>
      <w:r w:rsidRPr="00E97A9F">
        <w:rPr>
          <w:b/>
          <w:u w:val="single"/>
        </w:rPr>
        <w:t xml:space="preserve"> </w:t>
      </w:r>
    </w:p>
    <w:p w14:paraId="6F672291" w14:textId="77777777" w:rsidR="00755EEA" w:rsidRPr="00EA4B15" w:rsidRDefault="00755EEA" w:rsidP="00755EEA">
      <w:pPr>
        <w:tabs>
          <w:tab w:val="left" w:pos="0"/>
        </w:tabs>
        <w:spacing w:before="120" w:after="120"/>
        <w:jc w:val="both"/>
        <w:rPr>
          <w:ins w:id="68" w:author="Danielle Delahanty (Buildings)" w:date="2021-05-18T13:54:00Z"/>
          <w:bCs/>
          <w:highlight w:val="lightGray"/>
        </w:rPr>
      </w:pPr>
      <w:ins w:id="69" w:author="Danielle Delahanty (Buildings)" w:date="2021-05-18T13:54:00Z">
        <w:r w:rsidRPr="00EA4B15">
          <w:rPr>
            <w:bCs/>
            <w:highlight w:val="lightGray"/>
          </w:rPr>
          <w:t>Add new Section 28-309.13 in its entirety with the below, which includes the comprehensive legislative history for this section.</w:t>
        </w:r>
      </w:ins>
    </w:p>
    <w:p w14:paraId="6EF1C0B8" w14:textId="267A07B1" w:rsidR="00755EEA" w:rsidRPr="00EA4B15" w:rsidRDefault="00755EEA" w:rsidP="00755EEA">
      <w:pPr>
        <w:pStyle w:val="ListParagraph"/>
        <w:spacing w:before="120" w:after="120"/>
        <w:ind w:left="0"/>
        <w:jc w:val="both"/>
        <w:rPr>
          <w:highlight w:val="lightGray"/>
        </w:rPr>
      </w:pPr>
      <w:r w:rsidRPr="00EA4B15">
        <w:rPr>
          <w:b/>
          <w:bCs/>
          <w:highlight w:val="lightGray"/>
        </w:rPr>
        <w:t xml:space="preserve">§28-309.13 Outreach to building owners regarding making energy efficiency improvements. </w:t>
      </w:r>
      <w:r w:rsidRPr="00EA4B15">
        <w:rPr>
          <w:highlight w:val="lightGray"/>
        </w:rPr>
        <w:t>Each year, the department shall provide information regarding energy efficiency improvements to owners of buildings of all sizes, including buildings connected to gas lines. Such information shall also be posted on the department’s website. The information shall include but not be limited to making energy efficiency improvements including the use of fossil fuel alternatives, the benefits of energy efficiency improvements, compliance with the New York city energy conservation code, and compliance with other laws aimed at reducing building energy use and carbon emissions.</w:t>
      </w:r>
    </w:p>
    <w:p w14:paraId="5408535D" w14:textId="1995BE36" w:rsidR="00755EEA" w:rsidRDefault="00755EEA" w:rsidP="00755EEA">
      <w:pPr>
        <w:pStyle w:val="ListParagraph"/>
        <w:spacing w:before="120" w:after="120"/>
        <w:ind w:left="0"/>
      </w:pPr>
      <w:r w:rsidRPr="00EA4B15">
        <w:rPr>
          <w:spacing w:val="3"/>
          <w:highlight w:val="lightGray"/>
        </w:rPr>
        <w:t xml:space="preserve">Legislative history: </w:t>
      </w:r>
      <w:hyperlink r:id="rId36" w:history="1">
        <w:r w:rsidRPr="00EA4B15">
          <w:rPr>
            <w:rStyle w:val="Hyperlink"/>
            <w:highlight w:val="lightGray"/>
            <w:u w:val="none"/>
          </w:rPr>
          <w:t xml:space="preserve"> </w:t>
        </w:r>
      </w:hyperlink>
      <w:hyperlink r:id="rId37" w:history="1">
        <w:r w:rsidRPr="00EA4B15">
          <w:rPr>
            <w:rStyle w:val="Hyperlink"/>
            <w:highlight w:val="lightGray"/>
          </w:rPr>
          <w:t>Local Law 93/20</w:t>
        </w:r>
      </w:hyperlink>
      <w:r w:rsidRPr="00E97A9F">
        <w:t xml:space="preserve"> </w:t>
      </w:r>
    </w:p>
    <w:p w14:paraId="3285D9FB" w14:textId="77777777" w:rsidR="00755EEA" w:rsidRPr="00E97A9F" w:rsidRDefault="00755EEA" w:rsidP="00755EEA">
      <w:pPr>
        <w:pStyle w:val="ListParagraph"/>
        <w:spacing w:before="120" w:after="120"/>
        <w:ind w:left="0"/>
        <w:jc w:val="both"/>
      </w:pPr>
    </w:p>
    <w:sectPr w:rsidR="00755EEA" w:rsidRPr="00E97A9F" w:rsidSect="00DF4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837F6" w14:textId="77777777" w:rsidR="006C267B" w:rsidRDefault="006C267B" w:rsidP="00F72271">
      <w:r>
        <w:separator/>
      </w:r>
    </w:p>
  </w:endnote>
  <w:endnote w:type="continuationSeparator" w:id="0">
    <w:p w14:paraId="427A457F" w14:textId="77777777" w:rsidR="006C267B" w:rsidRDefault="006C267B"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0C311" w14:textId="77777777" w:rsidR="006C267B" w:rsidRDefault="006C267B" w:rsidP="00F72271">
      <w:r>
        <w:separator/>
      </w:r>
    </w:p>
  </w:footnote>
  <w:footnote w:type="continuationSeparator" w:id="0">
    <w:p w14:paraId="1C03CE3C" w14:textId="77777777" w:rsidR="006C267B" w:rsidRDefault="006C267B"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3012" w14:textId="77777777" w:rsidR="001D69FB" w:rsidRDefault="00F72271">
    <w:pPr>
      <w:pStyle w:val="Header"/>
    </w:pPr>
    <w:bookmarkStart w:id="19" w:name="_Hlk59192963"/>
    <w:bookmarkStart w:id="20" w:name="_Hlk59192964"/>
    <w:r>
      <w:t>2014 Administrative Code Changes since June 2020 + Legislative History Links</w:t>
    </w:r>
    <w:bookmarkEnd w:id="19"/>
    <w:bookmarkEnd w:id="20"/>
    <w:r w:rsidR="001D69FB">
      <w:t xml:space="preserve"> </w:t>
    </w:r>
  </w:p>
  <w:p w14:paraId="6554308B" w14:textId="2C57F7E4" w:rsidR="001D69FB" w:rsidRDefault="00663E5D" w:rsidP="00663E5D">
    <w:pPr>
      <w:pStyle w:val="Header"/>
    </w:pPr>
    <w:r w:rsidRPr="00663E5D">
      <w:t xml:space="preserve">Rev </w:t>
    </w:r>
    <w:r w:rsidR="006C3EB6">
      <w:t>May 18</w:t>
    </w:r>
    <w:r w:rsidRPr="00663E5D">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abstractNum w:abstractNumId="2" w15:restartNumberingAfterBreak="0">
    <w:nsid w:val="0E353866"/>
    <w:multiLevelType w:val="hybridMultilevel"/>
    <w:tmpl w:val="9C6E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96D78"/>
    <w:multiLevelType w:val="multilevel"/>
    <w:tmpl w:val="BF94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611CE"/>
    <w:multiLevelType w:val="hybridMultilevel"/>
    <w:tmpl w:val="95C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355B7"/>
    <w:multiLevelType w:val="multilevel"/>
    <w:tmpl w:val="2F6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lvlOverride w:ilvl="0">
      <w:startOverride w:val="1"/>
    </w:lvlOverride>
  </w:num>
  <w:num w:numId="4">
    <w:abstractNumId w:val="5"/>
    <w:lvlOverride w:ilvl="0">
      <w:startOverride w:val="1"/>
    </w:lvlOverride>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167F9"/>
    <w:rsid w:val="000B0CE5"/>
    <w:rsid w:val="00174CB2"/>
    <w:rsid w:val="001D69FB"/>
    <w:rsid w:val="003643BE"/>
    <w:rsid w:val="003B6A72"/>
    <w:rsid w:val="003C6578"/>
    <w:rsid w:val="00620BF0"/>
    <w:rsid w:val="00663E5D"/>
    <w:rsid w:val="006C267B"/>
    <w:rsid w:val="006C3EB6"/>
    <w:rsid w:val="006E400F"/>
    <w:rsid w:val="00727BB9"/>
    <w:rsid w:val="00755EEA"/>
    <w:rsid w:val="008125ED"/>
    <w:rsid w:val="00822A7F"/>
    <w:rsid w:val="00866313"/>
    <w:rsid w:val="008720C5"/>
    <w:rsid w:val="009233BE"/>
    <w:rsid w:val="00966481"/>
    <w:rsid w:val="00977E5A"/>
    <w:rsid w:val="009E66B2"/>
    <w:rsid w:val="009F4E70"/>
    <w:rsid w:val="00A44FA8"/>
    <w:rsid w:val="00A7654B"/>
    <w:rsid w:val="00AB0A9F"/>
    <w:rsid w:val="00AB0B75"/>
    <w:rsid w:val="00BE5779"/>
    <w:rsid w:val="00BF4EB6"/>
    <w:rsid w:val="00C3118D"/>
    <w:rsid w:val="00CB7118"/>
    <w:rsid w:val="00D05CC1"/>
    <w:rsid w:val="00DB5E61"/>
    <w:rsid w:val="00DD2C77"/>
    <w:rsid w:val="00DF4EC5"/>
    <w:rsid w:val="00E620EA"/>
    <w:rsid w:val="00E97A9F"/>
    <w:rsid w:val="00EA4B15"/>
    <w:rsid w:val="00EB7571"/>
    <w:rsid w:val="00F72271"/>
    <w:rsid w:val="00FA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FF481"/>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BF0"/>
    <w:rPr>
      <w:color w:val="954F72" w:themeColor="followedHyperlink"/>
      <w:u w:val="single"/>
    </w:rPr>
  </w:style>
  <w:style w:type="table" w:styleId="TableGrid">
    <w:name w:val="Table Grid"/>
    <w:basedOn w:val="TableNormal"/>
    <w:uiPriority w:val="39"/>
    <w:rsid w:val="00C3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E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7423">
      <w:bodyDiv w:val="1"/>
      <w:marLeft w:val="0"/>
      <w:marRight w:val="0"/>
      <w:marTop w:val="0"/>
      <w:marBottom w:val="0"/>
      <w:divBdr>
        <w:top w:val="none" w:sz="0" w:space="0" w:color="auto"/>
        <w:left w:val="none" w:sz="0" w:space="0" w:color="auto"/>
        <w:bottom w:val="none" w:sz="0" w:space="0" w:color="auto"/>
        <w:right w:val="none" w:sz="0" w:space="0" w:color="auto"/>
      </w:divBdr>
    </w:div>
    <w:div w:id="296882805">
      <w:bodyDiv w:val="1"/>
      <w:marLeft w:val="0"/>
      <w:marRight w:val="0"/>
      <w:marTop w:val="0"/>
      <w:marBottom w:val="0"/>
      <w:divBdr>
        <w:top w:val="none" w:sz="0" w:space="0" w:color="auto"/>
        <w:left w:val="none" w:sz="0" w:space="0" w:color="auto"/>
        <w:bottom w:val="none" w:sz="0" w:space="0" w:color="auto"/>
        <w:right w:val="none" w:sz="0" w:space="0" w:color="auto"/>
      </w:divBdr>
    </w:div>
    <w:div w:id="902331423">
      <w:bodyDiv w:val="1"/>
      <w:marLeft w:val="0"/>
      <w:marRight w:val="0"/>
      <w:marTop w:val="0"/>
      <w:marBottom w:val="0"/>
      <w:divBdr>
        <w:top w:val="none" w:sz="0" w:space="0" w:color="auto"/>
        <w:left w:val="none" w:sz="0" w:space="0" w:color="auto"/>
        <w:bottom w:val="none" w:sz="0" w:space="0" w:color="auto"/>
        <w:right w:val="none" w:sz="0" w:space="0" w:color="auto"/>
      </w:divBdr>
    </w:div>
    <w:div w:id="1010916422">
      <w:bodyDiv w:val="1"/>
      <w:marLeft w:val="0"/>
      <w:marRight w:val="0"/>
      <w:marTop w:val="0"/>
      <w:marBottom w:val="0"/>
      <w:divBdr>
        <w:top w:val="none" w:sz="0" w:space="0" w:color="auto"/>
        <w:left w:val="none" w:sz="0" w:space="0" w:color="auto"/>
        <w:bottom w:val="none" w:sz="0" w:space="0" w:color="auto"/>
        <w:right w:val="none" w:sz="0" w:space="0" w:color="auto"/>
      </w:divBdr>
    </w:div>
    <w:div w:id="1111900528">
      <w:bodyDiv w:val="1"/>
      <w:marLeft w:val="0"/>
      <w:marRight w:val="0"/>
      <w:marTop w:val="0"/>
      <w:marBottom w:val="0"/>
      <w:divBdr>
        <w:top w:val="none" w:sz="0" w:space="0" w:color="auto"/>
        <w:left w:val="none" w:sz="0" w:space="0" w:color="auto"/>
        <w:bottom w:val="none" w:sz="0" w:space="0" w:color="auto"/>
        <w:right w:val="none" w:sz="0" w:space="0" w:color="auto"/>
      </w:divBdr>
      <w:divsChild>
        <w:div w:id="1183595884">
          <w:marLeft w:val="0"/>
          <w:marRight w:val="0"/>
          <w:marTop w:val="0"/>
          <w:marBottom w:val="0"/>
          <w:divBdr>
            <w:top w:val="none" w:sz="0" w:space="0" w:color="auto"/>
            <w:left w:val="none" w:sz="0" w:space="0" w:color="auto"/>
            <w:bottom w:val="none" w:sz="0" w:space="0" w:color="auto"/>
            <w:right w:val="none" w:sz="0" w:space="0" w:color="auto"/>
          </w:divBdr>
        </w:div>
        <w:div w:id="1880163440">
          <w:marLeft w:val="0"/>
          <w:marRight w:val="0"/>
          <w:marTop w:val="0"/>
          <w:marBottom w:val="0"/>
          <w:divBdr>
            <w:top w:val="none" w:sz="0" w:space="0" w:color="auto"/>
            <w:left w:val="none" w:sz="0" w:space="0" w:color="auto"/>
            <w:bottom w:val="none" w:sz="0" w:space="0" w:color="auto"/>
            <w:right w:val="none" w:sz="0" w:space="0" w:color="auto"/>
          </w:divBdr>
        </w:div>
        <w:div w:id="1262109926">
          <w:marLeft w:val="0"/>
          <w:marRight w:val="0"/>
          <w:marTop w:val="0"/>
          <w:marBottom w:val="0"/>
          <w:divBdr>
            <w:top w:val="none" w:sz="0" w:space="0" w:color="auto"/>
            <w:left w:val="none" w:sz="0" w:space="0" w:color="auto"/>
            <w:bottom w:val="none" w:sz="0" w:space="0" w:color="auto"/>
            <w:right w:val="none" w:sz="0" w:space="0" w:color="auto"/>
          </w:divBdr>
        </w:div>
        <w:div w:id="1105032007">
          <w:marLeft w:val="0"/>
          <w:marRight w:val="0"/>
          <w:marTop w:val="0"/>
          <w:marBottom w:val="0"/>
          <w:divBdr>
            <w:top w:val="none" w:sz="0" w:space="0" w:color="auto"/>
            <w:left w:val="none" w:sz="0" w:space="0" w:color="auto"/>
            <w:bottom w:val="none" w:sz="0" w:space="0" w:color="auto"/>
            <w:right w:val="none" w:sz="0" w:space="0" w:color="auto"/>
          </w:divBdr>
        </w:div>
        <w:div w:id="45958053">
          <w:marLeft w:val="0"/>
          <w:marRight w:val="0"/>
          <w:marTop w:val="0"/>
          <w:marBottom w:val="0"/>
          <w:divBdr>
            <w:top w:val="none" w:sz="0" w:space="0" w:color="auto"/>
            <w:left w:val="none" w:sz="0" w:space="0" w:color="auto"/>
            <w:bottom w:val="none" w:sz="0" w:space="0" w:color="auto"/>
            <w:right w:val="none" w:sz="0" w:space="0" w:color="auto"/>
          </w:divBdr>
        </w:div>
        <w:div w:id="1074426472">
          <w:marLeft w:val="0"/>
          <w:marRight w:val="0"/>
          <w:marTop w:val="0"/>
          <w:marBottom w:val="0"/>
          <w:divBdr>
            <w:top w:val="none" w:sz="0" w:space="0" w:color="auto"/>
            <w:left w:val="none" w:sz="0" w:space="0" w:color="auto"/>
            <w:bottom w:val="none" w:sz="0" w:space="0" w:color="auto"/>
            <w:right w:val="none" w:sz="0" w:space="0" w:color="auto"/>
          </w:divBdr>
        </w:div>
        <w:div w:id="419566543">
          <w:marLeft w:val="0"/>
          <w:marRight w:val="0"/>
          <w:marTop w:val="0"/>
          <w:marBottom w:val="0"/>
          <w:divBdr>
            <w:top w:val="none" w:sz="0" w:space="0" w:color="auto"/>
            <w:left w:val="none" w:sz="0" w:space="0" w:color="auto"/>
            <w:bottom w:val="none" w:sz="0" w:space="0" w:color="auto"/>
            <w:right w:val="none" w:sz="0" w:space="0" w:color="auto"/>
          </w:divBdr>
        </w:div>
        <w:div w:id="2022465537">
          <w:marLeft w:val="0"/>
          <w:marRight w:val="0"/>
          <w:marTop w:val="0"/>
          <w:marBottom w:val="0"/>
          <w:divBdr>
            <w:top w:val="none" w:sz="0" w:space="0" w:color="auto"/>
            <w:left w:val="none" w:sz="0" w:space="0" w:color="auto"/>
            <w:bottom w:val="none" w:sz="0" w:space="0" w:color="auto"/>
            <w:right w:val="none" w:sz="0" w:space="0" w:color="auto"/>
          </w:divBdr>
        </w:div>
        <w:div w:id="644547612">
          <w:marLeft w:val="0"/>
          <w:marRight w:val="0"/>
          <w:marTop w:val="0"/>
          <w:marBottom w:val="0"/>
          <w:divBdr>
            <w:top w:val="none" w:sz="0" w:space="0" w:color="auto"/>
            <w:left w:val="none" w:sz="0" w:space="0" w:color="auto"/>
            <w:bottom w:val="none" w:sz="0" w:space="0" w:color="auto"/>
            <w:right w:val="none" w:sz="0" w:space="0" w:color="auto"/>
          </w:divBdr>
        </w:div>
        <w:div w:id="801189597">
          <w:marLeft w:val="0"/>
          <w:marRight w:val="0"/>
          <w:marTop w:val="0"/>
          <w:marBottom w:val="0"/>
          <w:divBdr>
            <w:top w:val="none" w:sz="0" w:space="0" w:color="auto"/>
            <w:left w:val="none" w:sz="0" w:space="0" w:color="auto"/>
            <w:bottom w:val="none" w:sz="0" w:space="0" w:color="auto"/>
            <w:right w:val="none" w:sz="0" w:space="0" w:color="auto"/>
          </w:divBdr>
        </w:div>
        <w:div w:id="1760172431">
          <w:marLeft w:val="0"/>
          <w:marRight w:val="0"/>
          <w:marTop w:val="0"/>
          <w:marBottom w:val="0"/>
          <w:divBdr>
            <w:top w:val="none" w:sz="0" w:space="0" w:color="auto"/>
            <w:left w:val="none" w:sz="0" w:space="0" w:color="auto"/>
            <w:bottom w:val="none" w:sz="0" w:space="0" w:color="auto"/>
            <w:right w:val="none" w:sz="0" w:space="0" w:color="auto"/>
          </w:divBdr>
        </w:div>
        <w:div w:id="317998638">
          <w:marLeft w:val="0"/>
          <w:marRight w:val="0"/>
          <w:marTop w:val="0"/>
          <w:marBottom w:val="0"/>
          <w:divBdr>
            <w:top w:val="none" w:sz="0" w:space="0" w:color="auto"/>
            <w:left w:val="none" w:sz="0" w:space="0" w:color="auto"/>
            <w:bottom w:val="none" w:sz="0" w:space="0" w:color="auto"/>
            <w:right w:val="none" w:sz="0" w:space="0" w:color="auto"/>
          </w:divBdr>
        </w:div>
        <w:div w:id="1832260124">
          <w:marLeft w:val="0"/>
          <w:marRight w:val="0"/>
          <w:marTop w:val="0"/>
          <w:marBottom w:val="0"/>
          <w:divBdr>
            <w:top w:val="none" w:sz="0" w:space="0" w:color="auto"/>
            <w:left w:val="none" w:sz="0" w:space="0" w:color="auto"/>
            <w:bottom w:val="none" w:sz="0" w:space="0" w:color="auto"/>
            <w:right w:val="none" w:sz="0" w:space="0" w:color="auto"/>
          </w:divBdr>
        </w:div>
        <w:div w:id="1179540216">
          <w:marLeft w:val="0"/>
          <w:marRight w:val="0"/>
          <w:marTop w:val="0"/>
          <w:marBottom w:val="0"/>
          <w:divBdr>
            <w:top w:val="none" w:sz="0" w:space="0" w:color="auto"/>
            <w:left w:val="none" w:sz="0" w:space="0" w:color="auto"/>
            <w:bottom w:val="none" w:sz="0" w:space="0" w:color="auto"/>
            <w:right w:val="none" w:sz="0" w:space="0" w:color="auto"/>
          </w:divBdr>
        </w:div>
        <w:div w:id="1926573028">
          <w:marLeft w:val="0"/>
          <w:marRight w:val="0"/>
          <w:marTop w:val="0"/>
          <w:marBottom w:val="0"/>
          <w:divBdr>
            <w:top w:val="none" w:sz="0" w:space="0" w:color="auto"/>
            <w:left w:val="none" w:sz="0" w:space="0" w:color="auto"/>
            <w:bottom w:val="none" w:sz="0" w:space="0" w:color="auto"/>
            <w:right w:val="none" w:sz="0" w:space="0" w:color="auto"/>
          </w:divBdr>
        </w:div>
        <w:div w:id="1490706906">
          <w:marLeft w:val="0"/>
          <w:marRight w:val="0"/>
          <w:marTop w:val="0"/>
          <w:marBottom w:val="0"/>
          <w:divBdr>
            <w:top w:val="none" w:sz="0" w:space="0" w:color="auto"/>
            <w:left w:val="none" w:sz="0" w:space="0" w:color="auto"/>
            <w:bottom w:val="none" w:sz="0" w:space="0" w:color="auto"/>
            <w:right w:val="none" w:sz="0" w:space="0" w:color="auto"/>
          </w:divBdr>
        </w:div>
        <w:div w:id="280066169">
          <w:marLeft w:val="0"/>
          <w:marRight w:val="0"/>
          <w:marTop w:val="0"/>
          <w:marBottom w:val="0"/>
          <w:divBdr>
            <w:top w:val="none" w:sz="0" w:space="0" w:color="auto"/>
            <w:left w:val="none" w:sz="0" w:space="0" w:color="auto"/>
            <w:bottom w:val="none" w:sz="0" w:space="0" w:color="auto"/>
            <w:right w:val="none" w:sz="0" w:space="0" w:color="auto"/>
          </w:divBdr>
        </w:div>
        <w:div w:id="1533377330">
          <w:marLeft w:val="0"/>
          <w:marRight w:val="0"/>
          <w:marTop w:val="0"/>
          <w:marBottom w:val="0"/>
          <w:divBdr>
            <w:top w:val="none" w:sz="0" w:space="0" w:color="auto"/>
            <w:left w:val="none" w:sz="0" w:space="0" w:color="auto"/>
            <w:bottom w:val="none" w:sz="0" w:space="0" w:color="auto"/>
            <w:right w:val="none" w:sz="0" w:space="0" w:color="auto"/>
          </w:divBdr>
        </w:div>
        <w:div w:id="1224948495">
          <w:marLeft w:val="0"/>
          <w:marRight w:val="0"/>
          <w:marTop w:val="0"/>
          <w:marBottom w:val="0"/>
          <w:divBdr>
            <w:top w:val="none" w:sz="0" w:space="0" w:color="auto"/>
            <w:left w:val="none" w:sz="0" w:space="0" w:color="auto"/>
            <w:bottom w:val="none" w:sz="0" w:space="0" w:color="auto"/>
            <w:right w:val="none" w:sz="0" w:space="0" w:color="auto"/>
          </w:divBdr>
        </w:div>
        <w:div w:id="1451515303">
          <w:marLeft w:val="0"/>
          <w:marRight w:val="0"/>
          <w:marTop w:val="0"/>
          <w:marBottom w:val="0"/>
          <w:divBdr>
            <w:top w:val="none" w:sz="0" w:space="0" w:color="auto"/>
            <w:left w:val="none" w:sz="0" w:space="0" w:color="auto"/>
            <w:bottom w:val="none" w:sz="0" w:space="0" w:color="auto"/>
            <w:right w:val="none" w:sz="0" w:space="0" w:color="auto"/>
          </w:divBdr>
        </w:div>
        <w:div w:id="1785804089">
          <w:marLeft w:val="0"/>
          <w:marRight w:val="0"/>
          <w:marTop w:val="0"/>
          <w:marBottom w:val="0"/>
          <w:divBdr>
            <w:top w:val="none" w:sz="0" w:space="0" w:color="auto"/>
            <w:left w:val="none" w:sz="0" w:space="0" w:color="auto"/>
            <w:bottom w:val="none" w:sz="0" w:space="0" w:color="auto"/>
            <w:right w:val="none" w:sz="0" w:space="0" w:color="auto"/>
          </w:divBdr>
        </w:div>
        <w:div w:id="1841970258">
          <w:marLeft w:val="0"/>
          <w:marRight w:val="0"/>
          <w:marTop w:val="0"/>
          <w:marBottom w:val="0"/>
          <w:divBdr>
            <w:top w:val="none" w:sz="0" w:space="0" w:color="auto"/>
            <w:left w:val="none" w:sz="0" w:space="0" w:color="auto"/>
            <w:bottom w:val="none" w:sz="0" w:space="0" w:color="auto"/>
            <w:right w:val="none" w:sz="0" w:space="0" w:color="auto"/>
          </w:divBdr>
        </w:div>
        <w:div w:id="1100569345">
          <w:marLeft w:val="0"/>
          <w:marRight w:val="0"/>
          <w:marTop w:val="0"/>
          <w:marBottom w:val="0"/>
          <w:divBdr>
            <w:top w:val="none" w:sz="0" w:space="0" w:color="auto"/>
            <w:left w:val="none" w:sz="0" w:space="0" w:color="auto"/>
            <w:bottom w:val="none" w:sz="0" w:space="0" w:color="auto"/>
            <w:right w:val="none" w:sz="0" w:space="0" w:color="auto"/>
          </w:divBdr>
        </w:div>
        <w:div w:id="1311597010">
          <w:marLeft w:val="0"/>
          <w:marRight w:val="0"/>
          <w:marTop w:val="0"/>
          <w:marBottom w:val="0"/>
          <w:divBdr>
            <w:top w:val="none" w:sz="0" w:space="0" w:color="auto"/>
            <w:left w:val="none" w:sz="0" w:space="0" w:color="auto"/>
            <w:bottom w:val="none" w:sz="0" w:space="0" w:color="auto"/>
            <w:right w:val="none" w:sz="0" w:space="0" w:color="auto"/>
          </w:divBdr>
        </w:div>
        <w:div w:id="1566379403">
          <w:marLeft w:val="0"/>
          <w:marRight w:val="0"/>
          <w:marTop w:val="0"/>
          <w:marBottom w:val="0"/>
          <w:divBdr>
            <w:top w:val="none" w:sz="0" w:space="0" w:color="auto"/>
            <w:left w:val="none" w:sz="0" w:space="0" w:color="auto"/>
            <w:bottom w:val="none" w:sz="0" w:space="0" w:color="auto"/>
            <w:right w:val="none" w:sz="0" w:space="0" w:color="auto"/>
          </w:divBdr>
        </w:div>
        <w:div w:id="228620090">
          <w:marLeft w:val="0"/>
          <w:marRight w:val="0"/>
          <w:marTop w:val="0"/>
          <w:marBottom w:val="0"/>
          <w:divBdr>
            <w:top w:val="none" w:sz="0" w:space="0" w:color="auto"/>
            <w:left w:val="none" w:sz="0" w:space="0" w:color="auto"/>
            <w:bottom w:val="none" w:sz="0" w:space="0" w:color="auto"/>
            <w:right w:val="none" w:sz="0" w:space="0" w:color="auto"/>
          </w:divBdr>
        </w:div>
        <w:div w:id="650792501">
          <w:marLeft w:val="0"/>
          <w:marRight w:val="0"/>
          <w:marTop w:val="0"/>
          <w:marBottom w:val="0"/>
          <w:divBdr>
            <w:top w:val="none" w:sz="0" w:space="0" w:color="auto"/>
            <w:left w:val="none" w:sz="0" w:space="0" w:color="auto"/>
            <w:bottom w:val="none" w:sz="0" w:space="0" w:color="auto"/>
            <w:right w:val="none" w:sz="0" w:space="0" w:color="auto"/>
          </w:divBdr>
        </w:div>
        <w:div w:id="1513839939">
          <w:marLeft w:val="0"/>
          <w:marRight w:val="0"/>
          <w:marTop w:val="0"/>
          <w:marBottom w:val="0"/>
          <w:divBdr>
            <w:top w:val="none" w:sz="0" w:space="0" w:color="auto"/>
            <w:left w:val="none" w:sz="0" w:space="0" w:color="auto"/>
            <w:bottom w:val="none" w:sz="0" w:space="0" w:color="auto"/>
            <w:right w:val="none" w:sz="0" w:space="0" w:color="auto"/>
          </w:divBdr>
        </w:div>
        <w:div w:id="1894272747">
          <w:marLeft w:val="0"/>
          <w:marRight w:val="0"/>
          <w:marTop w:val="0"/>
          <w:marBottom w:val="0"/>
          <w:divBdr>
            <w:top w:val="none" w:sz="0" w:space="0" w:color="auto"/>
            <w:left w:val="none" w:sz="0" w:space="0" w:color="auto"/>
            <w:bottom w:val="none" w:sz="0" w:space="0" w:color="auto"/>
            <w:right w:val="none" w:sz="0" w:space="0" w:color="auto"/>
          </w:divBdr>
        </w:div>
        <w:div w:id="894463359">
          <w:marLeft w:val="0"/>
          <w:marRight w:val="0"/>
          <w:marTop w:val="0"/>
          <w:marBottom w:val="0"/>
          <w:divBdr>
            <w:top w:val="none" w:sz="0" w:space="0" w:color="auto"/>
            <w:left w:val="none" w:sz="0" w:space="0" w:color="auto"/>
            <w:bottom w:val="none" w:sz="0" w:space="0" w:color="auto"/>
            <w:right w:val="none" w:sz="0" w:space="0" w:color="auto"/>
          </w:divBdr>
        </w:div>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 w:id="1121993932">
      <w:bodyDiv w:val="1"/>
      <w:marLeft w:val="0"/>
      <w:marRight w:val="0"/>
      <w:marTop w:val="0"/>
      <w:marBottom w:val="0"/>
      <w:divBdr>
        <w:top w:val="none" w:sz="0" w:space="0" w:color="auto"/>
        <w:left w:val="none" w:sz="0" w:space="0" w:color="auto"/>
        <w:bottom w:val="none" w:sz="0" w:space="0" w:color="auto"/>
        <w:right w:val="none" w:sz="0" w:space="0" w:color="auto"/>
      </w:divBdr>
    </w:div>
    <w:div w:id="1223834657">
      <w:bodyDiv w:val="1"/>
      <w:marLeft w:val="0"/>
      <w:marRight w:val="0"/>
      <w:marTop w:val="0"/>
      <w:marBottom w:val="0"/>
      <w:divBdr>
        <w:top w:val="none" w:sz="0" w:space="0" w:color="auto"/>
        <w:left w:val="none" w:sz="0" w:space="0" w:color="auto"/>
        <w:bottom w:val="none" w:sz="0" w:space="0" w:color="auto"/>
        <w:right w:val="none" w:sz="0" w:space="0" w:color="auto"/>
      </w:divBdr>
    </w:div>
    <w:div w:id="1381438738">
      <w:bodyDiv w:val="1"/>
      <w:marLeft w:val="0"/>
      <w:marRight w:val="0"/>
      <w:marTop w:val="0"/>
      <w:marBottom w:val="0"/>
      <w:divBdr>
        <w:top w:val="none" w:sz="0" w:space="0" w:color="auto"/>
        <w:left w:val="none" w:sz="0" w:space="0" w:color="auto"/>
        <w:bottom w:val="none" w:sz="0" w:space="0" w:color="auto"/>
        <w:right w:val="none" w:sz="0" w:space="0" w:color="auto"/>
      </w:divBdr>
    </w:div>
    <w:div w:id="1550803395">
      <w:bodyDiv w:val="1"/>
      <w:marLeft w:val="0"/>
      <w:marRight w:val="0"/>
      <w:marTop w:val="0"/>
      <w:marBottom w:val="0"/>
      <w:divBdr>
        <w:top w:val="none" w:sz="0" w:space="0" w:color="auto"/>
        <w:left w:val="none" w:sz="0" w:space="0" w:color="auto"/>
        <w:bottom w:val="none" w:sz="0" w:space="0" w:color="auto"/>
        <w:right w:val="none" w:sz="0" w:space="0" w:color="auto"/>
      </w:divBdr>
    </w:div>
    <w:div w:id="1598827529">
      <w:bodyDiv w:val="1"/>
      <w:marLeft w:val="0"/>
      <w:marRight w:val="0"/>
      <w:marTop w:val="0"/>
      <w:marBottom w:val="0"/>
      <w:divBdr>
        <w:top w:val="none" w:sz="0" w:space="0" w:color="auto"/>
        <w:left w:val="none" w:sz="0" w:space="0" w:color="auto"/>
        <w:bottom w:val="none" w:sz="0" w:space="0" w:color="auto"/>
        <w:right w:val="none" w:sz="0" w:space="0" w:color="auto"/>
      </w:divBdr>
    </w:div>
    <w:div w:id="1809665185">
      <w:bodyDiv w:val="1"/>
      <w:marLeft w:val="0"/>
      <w:marRight w:val="0"/>
      <w:marTop w:val="0"/>
      <w:marBottom w:val="0"/>
      <w:divBdr>
        <w:top w:val="none" w:sz="0" w:space="0" w:color="auto"/>
        <w:left w:val="none" w:sz="0" w:space="0" w:color="auto"/>
        <w:bottom w:val="none" w:sz="0" w:space="0" w:color="auto"/>
        <w:right w:val="none" w:sz="0" w:space="0" w:color="auto"/>
      </w:divBdr>
    </w:div>
    <w:div w:id="1886139626">
      <w:bodyDiv w:val="1"/>
      <w:marLeft w:val="0"/>
      <w:marRight w:val="0"/>
      <w:marTop w:val="0"/>
      <w:marBottom w:val="0"/>
      <w:divBdr>
        <w:top w:val="none" w:sz="0" w:space="0" w:color="auto"/>
        <w:left w:val="none" w:sz="0" w:space="0" w:color="auto"/>
        <w:bottom w:val="none" w:sz="0" w:space="0" w:color="auto"/>
        <w:right w:val="none" w:sz="0" w:space="0" w:color="auto"/>
      </w:divBdr>
      <w:divsChild>
        <w:div w:id="986671676">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297498632">
          <w:marLeft w:val="0"/>
          <w:marRight w:val="0"/>
          <w:marTop w:val="0"/>
          <w:marBottom w:val="0"/>
          <w:divBdr>
            <w:top w:val="none" w:sz="0" w:space="0" w:color="auto"/>
            <w:left w:val="none" w:sz="0" w:space="0" w:color="auto"/>
            <w:bottom w:val="none" w:sz="0" w:space="0" w:color="auto"/>
            <w:right w:val="none" w:sz="0" w:space="0" w:color="auto"/>
          </w:divBdr>
        </w:div>
      </w:divsChild>
    </w:div>
    <w:div w:id="1979871770">
      <w:bodyDiv w:val="1"/>
      <w:marLeft w:val="0"/>
      <w:marRight w:val="0"/>
      <w:marTop w:val="0"/>
      <w:marBottom w:val="0"/>
      <w:divBdr>
        <w:top w:val="none" w:sz="0" w:space="0" w:color="auto"/>
        <w:left w:val="none" w:sz="0" w:space="0" w:color="auto"/>
        <w:bottom w:val="none" w:sz="0" w:space="0" w:color="auto"/>
        <w:right w:val="none" w:sz="0" w:space="0" w:color="auto"/>
      </w:divBdr>
    </w:div>
    <w:div w:id="20745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assets/buildings/local_laws/ll141of2013.pdf" TargetMode="External"/><Relationship Id="rId13" Type="http://schemas.openxmlformats.org/officeDocument/2006/relationships/hyperlink" Target="https://www1.nyc.gov/assets/buildings/local_laws/ll91of2020.pdf" TargetMode="External"/><Relationship Id="rId18" Type="http://schemas.openxmlformats.org/officeDocument/2006/relationships/hyperlink" Target="http://www1.nyc.gov/assets/buildings/local_laws/ll5of2010.pdf" TargetMode="External"/><Relationship Id="rId26" Type="http://schemas.openxmlformats.org/officeDocument/2006/relationships/hyperlink" Target="http://www1.nyc.gov/assets/buildings/local_laws/ll5of2010.pdf"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1.nyc.gov/assets/buildings/local_laws/ll6of2021.pdf" TargetMode="External"/><Relationship Id="rId34" Type="http://schemas.openxmlformats.org/officeDocument/2006/relationships/hyperlink" Target="http://www1.nyc.gov/assets/buildings/local_laws/ll5of2010.pdf" TargetMode="External"/><Relationship Id="rId7" Type="http://schemas.openxmlformats.org/officeDocument/2006/relationships/hyperlink" Target="https://www1.nyc.gov/assets/buildings/local_laws/ll6of2021.pdf" TargetMode="External"/><Relationship Id="rId12" Type="http://schemas.openxmlformats.org/officeDocument/2006/relationships/hyperlink" Target="https://www1.nyc.gov/assets/buildings/local_laws/ll97of2017.pdf" TargetMode="External"/><Relationship Id="rId17" Type="http://schemas.openxmlformats.org/officeDocument/2006/relationships/hyperlink" Target="https://www1.nyc.gov/assets/buildings/local_laws/ll6of2021.pdf" TargetMode="External"/><Relationship Id="rId25" Type="http://schemas.openxmlformats.org/officeDocument/2006/relationships/hyperlink" Target="https://www1.nyc.gov/assets/buildings/local_laws/ll6of2021.pdf" TargetMode="External"/><Relationship Id="rId33" Type="http://schemas.openxmlformats.org/officeDocument/2006/relationships/hyperlink" Target="https://www1.nyc.gov/assets/buildings/local_laws/ll6of2021.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1.nyc.gov/assets/buildings/local_laws/ll5of2010.pdf" TargetMode="External"/><Relationship Id="rId20" Type="http://schemas.openxmlformats.org/officeDocument/2006/relationships/hyperlink" Target="http://www1.nyc.gov/assets/buildings/local_laws/ll5of2010.pdf" TargetMode="External"/><Relationship Id="rId29" Type="http://schemas.openxmlformats.org/officeDocument/2006/relationships/hyperlink" Target="https://www1.nyc.gov/assets/buildings/local_laws/ll6of202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yc.gov/assets/buildings/local_laws/ll91of2020.pdf" TargetMode="External"/><Relationship Id="rId24" Type="http://schemas.openxmlformats.org/officeDocument/2006/relationships/hyperlink" Target="http://www1.nyc.gov/assets/buildings/local_laws/ll5of2010.pdf" TargetMode="External"/><Relationship Id="rId32" Type="http://schemas.openxmlformats.org/officeDocument/2006/relationships/hyperlink" Target="http://www1.nyc.gov/assets/buildings/local_laws/ll5of2010.pdf" TargetMode="External"/><Relationship Id="rId37" Type="http://schemas.openxmlformats.org/officeDocument/2006/relationships/hyperlink" Target="https://www1.nyc.gov/assets/buildings/local_laws/ll93of2020.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1.nyc.gov/assets/buildings/local_laws/ll6of2021.pdf" TargetMode="External"/><Relationship Id="rId28" Type="http://schemas.openxmlformats.org/officeDocument/2006/relationships/hyperlink" Target="http://www1.nyc.gov/assets/buildings/local_laws/ll5of2010.pdf" TargetMode="External"/><Relationship Id="rId36" Type="http://schemas.openxmlformats.org/officeDocument/2006/relationships/hyperlink" Target="http://www1.nyc.gov/assets/buildings/local_laws/ll5of2010.pdf" TargetMode="External"/><Relationship Id="rId10" Type="http://schemas.openxmlformats.org/officeDocument/2006/relationships/hyperlink" Target="https://www1.nyc.gov/assets/buildings/local_laws/ll97of2017.pdf" TargetMode="External"/><Relationship Id="rId19" Type="http://schemas.openxmlformats.org/officeDocument/2006/relationships/hyperlink" Target="https://www1.nyc.gov/assets/buildings/local_laws/ll6of2021.pdf" TargetMode="External"/><Relationship Id="rId31" Type="http://schemas.openxmlformats.org/officeDocument/2006/relationships/hyperlink" Target="https://www1.nyc.gov/assets/buildings/local_laws/ll6of2021.pdf" TargetMode="External"/><Relationship Id="rId4" Type="http://schemas.openxmlformats.org/officeDocument/2006/relationships/webSettings" Target="webSettings.xml"/><Relationship Id="rId9" Type="http://schemas.openxmlformats.org/officeDocument/2006/relationships/hyperlink" Target="https://www1.nyc.gov/assets/buildings/local_laws/ll91of2020.pdf" TargetMode="External"/><Relationship Id="rId14" Type="http://schemas.openxmlformats.org/officeDocument/2006/relationships/hyperlink" Target="https://www1.nyc.gov/assets/buildings/local_laws/ll97of2017.pdf" TargetMode="External"/><Relationship Id="rId22" Type="http://schemas.openxmlformats.org/officeDocument/2006/relationships/hyperlink" Target="http://www1.nyc.gov/assets/buildings/local_laws/ll5of2010.pdf" TargetMode="External"/><Relationship Id="rId27" Type="http://schemas.openxmlformats.org/officeDocument/2006/relationships/hyperlink" Target="https://www1.nyc.gov/assets/buildings/local_laws/ll6of2021.pdf" TargetMode="External"/><Relationship Id="rId30" Type="http://schemas.openxmlformats.org/officeDocument/2006/relationships/hyperlink" Target="http://www1.nyc.gov/assets/buildings/local_laws/ll5of2010.pdf" TargetMode="External"/><Relationship Id="rId35" Type="http://schemas.openxmlformats.org/officeDocument/2006/relationships/hyperlink" Target="https://www1.nyc.gov/assets/buildings/local_laws/ll6of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user</cp:lastModifiedBy>
  <cp:revision>5</cp:revision>
  <dcterms:created xsi:type="dcterms:W3CDTF">2021-06-10T19:20:00Z</dcterms:created>
  <dcterms:modified xsi:type="dcterms:W3CDTF">2021-06-10T21:31:00Z</dcterms:modified>
</cp:coreProperties>
</file>