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F4811" w14:textId="77777777" w:rsidR="001B4406" w:rsidRPr="00BE03B2" w:rsidRDefault="001B4406" w:rsidP="003747B0">
      <w:pPr>
        <w:tabs>
          <w:tab w:val="left" w:pos="0"/>
        </w:tabs>
        <w:spacing w:before="120" w:after="120"/>
        <w:jc w:val="both"/>
        <w:rPr>
          <w:b/>
          <w:sz w:val="28"/>
          <w:szCs w:val="28"/>
          <w:u w:val="single"/>
        </w:rPr>
      </w:pPr>
      <w:r w:rsidRPr="00BE03B2">
        <w:rPr>
          <w:b/>
          <w:sz w:val="28"/>
          <w:szCs w:val="28"/>
          <w:u w:val="single"/>
        </w:rPr>
        <w:t xml:space="preserve">2014 Building Code – Chapter 1 </w:t>
      </w:r>
    </w:p>
    <w:p w14:paraId="363CE648" w14:textId="0FBDA1E4" w:rsidR="001B4406" w:rsidRPr="003747B0" w:rsidRDefault="001B4406" w:rsidP="003747B0">
      <w:pPr>
        <w:tabs>
          <w:tab w:val="left" w:pos="0"/>
        </w:tabs>
        <w:spacing w:before="120" w:after="120"/>
        <w:jc w:val="both"/>
        <w:rPr>
          <w:ins w:id="0" w:author="Danielle Delahanty (Buildings)" w:date="2021-01-12T11:20:00Z"/>
          <w:bCs/>
        </w:rPr>
      </w:pPr>
      <w:ins w:id="1" w:author="Danielle Delahanty (Buildings)" w:date="2021-01-12T11:22:00Z">
        <w:r w:rsidRPr="003747B0">
          <w:rPr>
            <w:bCs/>
          </w:rPr>
          <w:t>R</w:t>
        </w:r>
      </w:ins>
      <w:ins w:id="2" w:author="Danielle Delahanty (Buildings)" w:date="2021-01-12T11:20:00Z">
        <w:r w:rsidRPr="003747B0">
          <w:rPr>
            <w:bCs/>
          </w:rPr>
          <w:t xml:space="preserve">eplace </w:t>
        </w:r>
      </w:ins>
      <w:ins w:id="3" w:author="Danielle Delahanty (Buildings)" w:date="2021-01-12T11:21:00Z">
        <w:r w:rsidRPr="003747B0">
          <w:rPr>
            <w:bCs/>
          </w:rPr>
          <w:t xml:space="preserve">the existing </w:t>
        </w:r>
      </w:ins>
      <w:ins w:id="4" w:author="Danielle Delahanty (Buildings)" w:date="2021-01-12T11:20:00Z">
        <w:r w:rsidRPr="003747B0">
          <w:rPr>
            <w:bCs/>
          </w:rPr>
          <w:t xml:space="preserve">Section </w:t>
        </w:r>
      </w:ins>
      <w:ins w:id="5" w:author="Danielle Delahanty (Buildings)" w:date="2021-01-12T11:23:00Z">
        <w:r w:rsidRPr="003747B0">
          <w:rPr>
            <w:bCs/>
          </w:rPr>
          <w:t xml:space="preserve">BC </w:t>
        </w:r>
      </w:ins>
      <w:ins w:id="6" w:author="Danielle Delahanty (Buildings)" w:date="2021-01-12T11:20:00Z">
        <w:r w:rsidRPr="003747B0">
          <w:rPr>
            <w:bCs/>
          </w:rPr>
          <w:t xml:space="preserve">107.11 in its entirety </w:t>
        </w:r>
      </w:ins>
      <w:ins w:id="7" w:author="Danielle Delahanty (Buildings)" w:date="2021-01-12T11:21:00Z">
        <w:r w:rsidRPr="003747B0">
          <w:rPr>
            <w:bCs/>
          </w:rPr>
          <w:t xml:space="preserve">with the </w:t>
        </w:r>
      </w:ins>
      <w:ins w:id="8" w:author="Danielle Delahanty (Buildings)" w:date="2021-01-12T11:20:00Z">
        <w:r w:rsidRPr="003747B0">
          <w:rPr>
            <w:bCs/>
          </w:rPr>
          <w:t>below, which i</w:t>
        </w:r>
      </w:ins>
      <w:ins w:id="9" w:author="Danielle Delahanty (Buildings)" w:date="2021-01-12T11:21:00Z">
        <w:r w:rsidRPr="003747B0">
          <w:rPr>
            <w:bCs/>
          </w:rPr>
          <w:t>ncludes</w:t>
        </w:r>
      </w:ins>
      <w:ins w:id="10" w:author="Danielle Delahanty (Buildings)" w:date="2021-01-12T11:20:00Z">
        <w:r w:rsidRPr="003747B0">
          <w:rPr>
            <w:bCs/>
          </w:rPr>
          <w:t xml:space="preserve"> the comprehensive legislative history</w:t>
        </w:r>
      </w:ins>
      <w:ins w:id="11" w:author="Danielle Delahanty (Buildings)" w:date="2021-01-12T11:21:00Z">
        <w:r w:rsidRPr="003747B0">
          <w:rPr>
            <w:bCs/>
          </w:rPr>
          <w:t xml:space="preserve"> for this section.</w:t>
        </w:r>
      </w:ins>
    </w:p>
    <w:p w14:paraId="3E6513FB" w14:textId="77777777" w:rsidR="00835A4E" w:rsidRPr="003747B0" w:rsidRDefault="00835A4E" w:rsidP="003747B0">
      <w:pPr>
        <w:spacing w:before="120" w:after="120"/>
        <w:jc w:val="both"/>
        <w:rPr>
          <w:spacing w:val="3"/>
        </w:rPr>
      </w:pPr>
      <w:r w:rsidRPr="003747B0">
        <w:rPr>
          <w:b/>
        </w:rPr>
        <w:t>107.</w:t>
      </w:r>
      <w:r w:rsidRPr="003747B0">
        <w:rPr>
          <w:b/>
          <w:spacing w:val="3"/>
        </w:rPr>
        <w:t xml:space="preserve">11 Discharge of sewage and discharge and/or management of stormwater runoff. </w:t>
      </w:r>
      <w:r w:rsidRPr="003747B0">
        <w:rPr>
          <w:spacing w:val="3"/>
        </w:rPr>
        <w:t>Applications for construction document approval shall comply with Sections 107.11.1, 107.11.2 and 107.11.3.</w:t>
      </w:r>
    </w:p>
    <w:p w14:paraId="46BC4F1D" w14:textId="77777777" w:rsidR="00835A4E" w:rsidRPr="00BE03B2" w:rsidRDefault="00835A4E" w:rsidP="003747B0">
      <w:pPr>
        <w:spacing w:before="120" w:after="120"/>
        <w:jc w:val="both"/>
      </w:pPr>
      <w:r w:rsidRPr="001B4406">
        <w:t xml:space="preserve">Legislative history: </w:t>
      </w:r>
      <w:hyperlink r:id="rId8" w:history="1">
        <w:r w:rsidRPr="003747B0">
          <w:rPr>
            <w:rStyle w:val="Hyperlink"/>
            <w:color w:val="auto"/>
          </w:rPr>
          <w:t>Local Law 97 of 2017</w:t>
        </w:r>
      </w:hyperlink>
    </w:p>
    <w:p w14:paraId="485DBFF4" w14:textId="75F97583" w:rsidR="001B4406" w:rsidRPr="001B4406" w:rsidRDefault="001B4406" w:rsidP="003747B0">
      <w:pPr>
        <w:tabs>
          <w:tab w:val="left" w:pos="0"/>
        </w:tabs>
        <w:spacing w:before="120" w:after="120"/>
        <w:jc w:val="both"/>
        <w:rPr>
          <w:ins w:id="12" w:author="Danielle Delahanty (Buildings)" w:date="2021-01-12T11:22:00Z"/>
          <w:bCs/>
        </w:rPr>
      </w:pPr>
      <w:ins w:id="13" w:author="Danielle Delahanty (Buildings)" w:date="2021-01-12T11:22:00Z">
        <w:r>
          <w:rPr>
            <w:bCs/>
          </w:rPr>
          <w:t xml:space="preserve">Add a new </w:t>
        </w:r>
        <w:r w:rsidRPr="001B4406">
          <w:rPr>
            <w:bCs/>
          </w:rPr>
          <w:t xml:space="preserve">Section </w:t>
        </w:r>
      </w:ins>
      <w:ins w:id="14" w:author="Danielle Delahanty (Buildings)" w:date="2021-01-12T11:23:00Z">
        <w:r>
          <w:rPr>
            <w:bCs/>
          </w:rPr>
          <w:t xml:space="preserve">BC </w:t>
        </w:r>
      </w:ins>
      <w:ins w:id="15" w:author="Danielle Delahanty (Buildings)" w:date="2021-01-12T11:22:00Z">
        <w:r w:rsidRPr="001B4406">
          <w:rPr>
            <w:bCs/>
          </w:rPr>
          <w:t>107.11</w:t>
        </w:r>
        <w:r>
          <w:rPr>
            <w:bCs/>
          </w:rPr>
          <w:t>.3</w:t>
        </w:r>
        <w:r w:rsidRPr="001B4406">
          <w:rPr>
            <w:bCs/>
          </w:rPr>
          <w:t>, which includes the comprehensive legislative history for this section.</w:t>
        </w:r>
      </w:ins>
    </w:p>
    <w:p w14:paraId="4133D796" w14:textId="3603D250" w:rsidR="00835A4E" w:rsidRPr="001B4406" w:rsidRDefault="00835A4E" w:rsidP="00135956">
      <w:pPr>
        <w:spacing w:before="120" w:after="120"/>
        <w:jc w:val="both"/>
        <w:rPr>
          <w:b/>
          <w:bCs/>
          <w:iCs/>
          <w:spacing w:val="3"/>
        </w:rPr>
      </w:pPr>
      <w:r w:rsidRPr="00BE03B2">
        <w:rPr>
          <w:b/>
          <w:bCs/>
          <w:iCs/>
          <w:spacing w:val="3"/>
        </w:rPr>
        <w:t>107.11.3 Post-construction stormwater management facilities.</w:t>
      </w:r>
      <w:r w:rsidRPr="00BE03B2">
        <w:rPr>
          <w:iCs/>
          <w:spacing w:val="3"/>
        </w:rPr>
        <w:t xml:space="preserve"> A post-construction stormwater management facility that is constructed as part of a covered development project located within the MS4 area shall comply with the rules of the Department of Environmental </w:t>
      </w:r>
      <w:r w:rsidRPr="001B4406">
        <w:rPr>
          <w:iCs/>
          <w:spacing w:val="3"/>
        </w:rPr>
        <w:t>Protection and with this code.</w:t>
      </w:r>
    </w:p>
    <w:p w14:paraId="7CE27D57" w14:textId="77777777" w:rsidR="00835A4E" w:rsidRPr="00BE03B2" w:rsidRDefault="00835A4E" w:rsidP="00135956">
      <w:pPr>
        <w:spacing w:before="120" w:after="120"/>
        <w:jc w:val="both"/>
      </w:pPr>
      <w:r w:rsidRPr="001B4406">
        <w:t xml:space="preserve">Legislative history: </w:t>
      </w:r>
      <w:hyperlink r:id="rId9" w:history="1">
        <w:r w:rsidRPr="001B4406">
          <w:rPr>
            <w:rStyle w:val="Hyperlink"/>
            <w:color w:val="auto"/>
          </w:rPr>
          <w:t>Local Law 97 of 2017</w:t>
        </w:r>
      </w:hyperlink>
    </w:p>
    <w:p w14:paraId="66DE5EB4" w14:textId="0E68864B" w:rsidR="001B4406" w:rsidRPr="001B4406" w:rsidRDefault="001B4406">
      <w:pPr>
        <w:tabs>
          <w:tab w:val="left" w:pos="0"/>
        </w:tabs>
        <w:spacing w:before="120" w:after="120"/>
        <w:jc w:val="both"/>
        <w:rPr>
          <w:ins w:id="16" w:author="Danielle Delahanty (Buildings)" w:date="2021-01-12T11:23:00Z"/>
          <w:bCs/>
        </w:rPr>
      </w:pPr>
      <w:ins w:id="17" w:author="Danielle Delahanty (Buildings)" w:date="2021-01-12T11:23:00Z">
        <w:r>
          <w:rPr>
            <w:bCs/>
          </w:rPr>
          <w:t>R</w:t>
        </w:r>
        <w:r w:rsidRPr="001B4406">
          <w:rPr>
            <w:bCs/>
          </w:rPr>
          <w:t xml:space="preserve">eplace </w:t>
        </w:r>
        <w:r>
          <w:rPr>
            <w:bCs/>
          </w:rPr>
          <w:t xml:space="preserve">the existing </w:t>
        </w:r>
        <w:r w:rsidRPr="001B4406">
          <w:rPr>
            <w:bCs/>
          </w:rPr>
          <w:t xml:space="preserve">Section </w:t>
        </w:r>
        <w:r>
          <w:rPr>
            <w:bCs/>
          </w:rPr>
          <w:t>BC 110.3.7</w:t>
        </w:r>
        <w:r w:rsidRPr="001B4406">
          <w:rPr>
            <w:bCs/>
          </w:rPr>
          <w:t xml:space="preserve"> in its entirety </w:t>
        </w:r>
        <w:r>
          <w:rPr>
            <w:bCs/>
          </w:rPr>
          <w:t xml:space="preserve">with the </w:t>
        </w:r>
        <w:r w:rsidRPr="001B4406">
          <w:rPr>
            <w:bCs/>
          </w:rPr>
          <w:t>below, which includes the comprehensive legislative history for this section.</w:t>
        </w:r>
      </w:ins>
    </w:p>
    <w:p w14:paraId="7D12C232" w14:textId="09A48AE2" w:rsidR="00393428" w:rsidRPr="00BE03B2" w:rsidRDefault="00393428">
      <w:pPr>
        <w:spacing w:before="120" w:after="120"/>
        <w:jc w:val="both"/>
        <w:rPr>
          <w:iCs/>
          <w:spacing w:val="3"/>
        </w:rPr>
      </w:pPr>
      <w:r w:rsidRPr="00BE03B2">
        <w:rPr>
          <w:b/>
          <w:bCs/>
          <w:iCs/>
          <w:spacing w:val="3"/>
        </w:rPr>
        <w:t xml:space="preserve">110.3.7 Tenant protection plan compliance inspections. </w:t>
      </w:r>
      <w:r w:rsidRPr="00BE03B2">
        <w:rPr>
          <w:iCs/>
          <w:spacing w:val="3"/>
        </w:rPr>
        <w:t>For buildings undergoing work for which a tenant protection plan is required by Article 120 of Title 28 of the Administrative Code, inspections shall be made by the department to determine compliance with the tenant protection plan.</w:t>
      </w:r>
    </w:p>
    <w:p w14:paraId="7E0CAE3F" w14:textId="77777777" w:rsidR="00393428" w:rsidRPr="001B4406" w:rsidRDefault="00393428">
      <w:pPr>
        <w:spacing w:before="120" w:after="120"/>
        <w:jc w:val="both"/>
        <w:rPr>
          <w:rStyle w:val="Hyperlink"/>
          <w:bCs/>
          <w:color w:val="auto"/>
          <w:w w:val="110"/>
        </w:rPr>
      </w:pPr>
      <w:r w:rsidRPr="001B4406">
        <w:t xml:space="preserve">Legislative history: </w:t>
      </w:r>
      <w:hyperlink r:id="rId10" w:history="1">
        <w:r w:rsidRPr="001B4406">
          <w:rPr>
            <w:rStyle w:val="Hyperlink"/>
            <w:color w:val="auto"/>
            <w:w w:val="110"/>
          </w:rPr>
          <w:t>Local Law 154 of 2017</w:t>
        </w:r>
      </w:hyperlink>
      <w:r w:rsidRPr="001B4406">
        <w:rPr>
          <w:rStyle w:val="Hyperlink"/>
          <w:bCs/>
          <w:color w:val="auto"/>
          <w:w w:val="110"/>
        </w:rPr>
        <w:t xml:space="preserve">, </w:t>
      </w:r>
      <w:hyperlink r:id="rId11" w:history="1">
        <w:r w:rsidRPr="001B4406">
          <w:rPr>
            <w:rStyle w:val="Hyperlink"/>
            <w:color w:val="auto"/>
            <w:w w:val="110"/>
          </w:rPr>
          <w:t>Local Law 106 of 2019</w:t>
        </w:r>
      </w:hyperlink>
    </w:p>
    <w:p w14:paraId="09B7860C" w14:textId="77777777" w:rsidR="003747B0" w:rsidRDefault="003747B0" w:rsidP="003747B0">
      <w:pPr>
        <w:tabs>
          <w:tab w:val="left" w:pos="0"/>
        </w:tabs>
        <w:spacing w:before="120" w:after="120"/>
        <w:jc w:val="both"/>
        <w:rPr>
          <w:b/>
          <w:sz w:val="28"/>
          <w:szCs w:val="28"/>
          <w:u w:val="single"/>
        </w:rPr>
      </w:pPr>
    </w:p>
    <w:p w14:paraId="63E28E36" w14:textId="7173FCD6" w:rsidR="00F23349" w:rsidRPr="00BE03B2" w:rsidRDefault="00F23349" w:rsidP="003747B0">
      <w:pPr>
        <w:tabs>
          <w:tab w:val="left" w:pos="0"/>
        </w:tabs>
        <w:spacing w:before="120" w:after="120"/>
        <w:jc w:val="both"/>
        <w:rPr>
          <w:b/>
          <w:sz w:val="28"/>
          <w:szCs w:val="28"/>
          <w:u w:val="single"/>
        </w:rPr>
      </w:pPr>
      <w:r w:rsidRPr="00BE03B2">
        <w:rPr>
          <w:b/>
          <w:sz w:val="28"/>
          <w:szCs w:val="28"/>
          <w:u w:val="single"/>
        </w:rPr>
        <w:t xml:space="preserve">2014 Building Code – Chapter 2 </w:t>
      </w:r>
    </w:p>
    <w:p w14:paraId="56AA113D" w14:textId="5106B8C1" w:rsidR="00835A4E" w:rsidRPr="00BE03B2" w:rsidRDefault="00835A4E" w:rsidP="003747B0">
      <w:pPr>
        <w:spacing w:before="120" w:after="120"/>
        <w:jc w:val="center"/>
        <w:rPr>
          <w:b/>
          <w:bCs/>
          <w:spacing w:val="-8"/>
          <w:w w:val="105"/>
        </w:rPr>
      </w:pPr>
      <w:bookmarkStart w:id="18" w:name="SECTION_202"/>
      <w:r w:rsidRPr="00BE03B2">
        <w:rPr>
          <w:b/>
          <w:bCs/>
          <w:spacing w:val="-8"/>
          <w:w w:val="105"/>
        </w:rPr>
        <w:t>SECTION BC 202</w:t>
      </w:r>
      <w:r w:rsidRPr="00BE03B2">
        <w:rPr>
          <w:b/>
          <w:bCs/>
          <w:spacing w:val="-8"/>
          <w:w w:val="105"/>
        </w:rPr>
        <w:br/>
        <w:t>DEFINITIONS</w:t>
      </w:r>
      <w:bookmarkEnd w:id="18"/>
    </w:p>
    <w:p w14:paraId="12183C40" w14:textId="77777777" w:rsidR="001B4406" w:rsidRPr="001B4406" w:rsidRDefault="001B4406" w:rsidP="00135956">
      <w:pPr>
        <w:tabs>
          <w:tab w:val="left" w:pos="0"/>
        </w:tabs>
        <w:spacing w:before="120" w:after="120"/>
        <w:jc w:val="both"/>
        <w:rPr>
          <w:ins w:id="19" w:author="Danielle Delahanty (Buildings)" w:date="2021-01-12T11:25:00Z"/>
          <w:bCs/>
        </w:rPr>
      </w:pPr>
      <w:ins w:id="20" w:author="Danielle Delahanty (Buildings)" w:date="2021-01-12T11:25:00Z">
        <w:r>
          <w:rPr>
            <w:bCs/>
          </w:rPr>
          <w:t xml:space="preserve">Add a new definition for COVERED DEVELOPMENT PROJECT in </w:t>
        </w:r>
        <w:r w:rsidRPr="001B4406">
          <w:rPr>
            <w:bCs/>
          </w:rPr>
          <w:t xml:space="preserve">Section </w:t>
        </w:r>
        <w:r>
          <w:rPr>
            <w:bCs/>
          </w:rPr>
          <w:t>BC 202</w:t>
        </w:r>
        <w:r w:rsidRPr="001B4406">
          <w:rPr>
            <w:bCs/>
          </w:rPr>
          <w:t xml:space="preserve">, which includes the comprehensive legislative history for this </w:t>
        </w:r>
        <w:r>
          <w:rPr>
            <w:bCs/>
          </w:rPr>
          <w:t xml:space="preserve">definition. Please place in alphabetical order between the words “Cover” and “Covered Mall Building”. </w:t>
        </w:r>
      </w:ins>
    </w:p>
    <w:p w14:paraId="5564460C" w14:textId="77777777" w:rsidR="00835A4E" w:rsidRPr="00BE03B2" w:rsidRDefault="00835A4E" w:rsidP="00135956">
      <w:pPr>
        <w:spacing w:before="120" w:after="120"/>
        <w:jc w:val="both"/>
        <w:rPr>
          <w:bCs/>
        </w:rPr>
      </w:pPr>
      <w:r w:rsidRPr="00BE03B2">
        <w:rPr>
          <w:b/>
        </w:rPr>
        <w:t>COVERED DEVELOPMENT PROJECT.</w:t>
      </w:r>
      <w:r w:rsidRPr="00BE03B2">
        <w:rPr>
          <w:bCs/>
        </w:rPr>
        <w:t xml:space="preserve"> See Section 28-104.11.1 of the Administrative Code.</w:t>
      </w:r>
    </w:p>
    <w:p w14:paraId="7C20EB2A" w14:textId="77777777" w:rsidR="00F23349" w:rsidRPr="00BE03B2" w:rsidRDefault="00F23349">
      <w:pPr>
        <w:spacing w:before="120" w:after="120"/>
        <w:jc w:val="both"/>
      </w:pPr>
      <w:r w:rsidRPr="001B4406">
        <w:t xml:space="preserve">Legislative history: </w:t>
      </w:r>
      <w:hyperlink r:id="rId12" w:history="1">
        <w:r w:rsidRPr="001B4406">
          <w:rPr>
            <w:rStyle w:val="Hyperlink"/>
            <w:color w:val="auto"/>
          </w:rPr>
          <w:t>Local Law 97 of 2017</w:t>
        </w:r>
      </w:hyperlink>
    </w:p>
    <w:p w14:paraId="682672E5" w14:textId="2612B686" w:rsidR="001B4406" w:rsidRPr="001B4406" w:rsidRDefault="001B4406">
      <w:pPr>
        <w:tabs>
          <w:tab w:val="left" w:pos="0"/>
        </w:tabs>
        <w:spacing w:before="120" w:after="120"/>
        <w:jc w:val="both"/>
        <w:rPr>
          <w:ins w:id="21" w:author="Danielle Delahanty (Buildings)" w:date="2021-01-12T11:27:00Z"/>
          <w:bCs/>
        </w:rPr>
      </w:pPr>
      <w:ins w:id="22" w:author="Danielle Delahanty (Buildings)" w:date="2021-01-12T11:27:00Z">
        <w:r>
          <w:rPr>
            <w:bCs/>
          </w:rPr>
          <w:t xml:space="preserve">Add a new definition for MS4 AREA in </w:t>
        </w:r>
        <w:r w:rsidRPr="001B4406">
          <w:rPr>
            <w:bCs/>
          </w:rPr>
          <w:t xml:space="preserve">Section </w:t>
        </w:r>
        <w:r>
          <w:rPr>
            <w:bCs/>
          </w:rPr>
          <w:t>BC 202</w:t>
        </w:r>
        <w:r w:rsidRPr="001B4406">
          <w:rPr>
            <w:bCs/>
          </w:rPr>
          <w:t xml:space="preserve">, which includes the comprehensive legislative history for this </w:t>
        </w:r>
        <w:r>
          <w:rPr>
            <w:bCs/>
          </w:rPr>
          <w:t>definition. Please place in alphabetical order between the words “</w:t>
        </w:r>
        <w:r w:rsidRPr="001B4406">
          <w:rPr>
            <w:bCs/>
          </w:rPr>
          <w:t>MORTAR, SURFACE-BONDING</w:t>
        </w:r>
        <w:r>
          <w:rPr>
            <w:bCs/>
          </w:rPr>
          <w:t>” and “</w:t>
        </w:r>
        <w:r w:rsidRPr="001B4406">
          <w:rPr>
            <w:bCs/>
          </w:rPr>
          <w:t>MULTILEVEL ASSEMBLY SEATING</w:t>
        </w:r>
        <w:r>
          <w:rPr>
            <w:bCs/>
          </w:rPr>
          <w:t xml:space="preserve">”. </w:t>
        </w:r>
      </w:ins>
    </w:p>
    <w:p w14:paraId="02E021FD" w14:textId="15EA9FD3" w:rsidR="00835A4E" w:rsidRPr="00BE03B2" w:rsidRDefault="00835A4E">
      <w:pPr>
        <w:spacing w:before="120" w:after="120"/>
        <w:jc w:val="both"/>
        <w:rPr>
          <w:bCs/>
        </w:rPr>
      </w:pPr>
      <w:r w:rsidRPr="00BE03B2">
        <w:rPr>
          <w:b/>
        </w:rPr>
        <w:t>MS4 AREA.</w:t>
      </w:r>
      <w:r w:rsidRPr="00BE03B2">
        <w:rPr>
          <w:bCs/>
        </w:rPr>
        <w:t xml:space="preserve"> See Section 28-104.11.1 of the Administrative Code.</w:t>
      </w:r>
    </w:p>
    <w:p w14:paraId="29960A96" w14:textId="77777777" w:rsidR="00F23349" w:rsidRPr="00BE03B2" w:rsidRDefault="00F23349">
      <w:pPr>
        <w:spacing w:before="120" w:after="120"/>
        <w:jc w:val="both"/>
      </w:pPr>
      <w:r w:rsidRPr="001B4406">
        <w:t xml:space="preserve">Legislative history: </w:t>
      </w:r>
      <w:hyperlink r:id="rId13" w:history="1">
        <w:r w:rsidRPr="001B4406">
          <w:rPr>
            <w:rStyle w:val="Hyperlink"/>
            <w:color w:val="auto"/>
          </w:rPr>
          <w:t>Local Law 97 of 2017</w:t>
        </w:r>
      </w:hyperlink>
    </w:p>
    <w:p w14:paraId="0ABB5709" w14:textId="77777777" w:rsidR="003747B0" w:rsidRPr="001B4406" w:rsidRDefault="003747B0">
      <w:pPr>
        <w:tabs>
          <w:tab w:val="left" w:pos="0"/>
        </w:tabs>
        <w:spacing w:before="120" w:after="120"/>
        <w:jc w:val="both"/>
        <w:rPr>
          <w:ins w:id="23" w:author="Danielle Delahanty (Buildings)" w:date="2021-01-12T11:27:00Z"/>
          <w:bCs/>
        </w:rPr>
      </w:pPr>
      <w:ins w:id="24" w:author="Danielle Delahanty (Buildings)" w:date="2021-01-12T11:27:00Z">
        <w:r w:rsidRPr="003747B0">
          <w:rPr>
            <w:bCs/>
          </w:rPr>
          <w:t xml:space="preserve">Add a new definition for </w:t>
        </w:r>
      </w:ins>
      <w:ins w:id="25" w:author="Danielle Delahanty (Buildings)" w:date="2021-01-12T11:28:00Z">
        <w:r w:rsidRPr="003747B0">
          <w:rPr>
            <w:bCs/>
          </w:rPr>
          <w:t xml:space="preserve">POST-CONSTRUCTION STORMWATER MANAGEMENT </w:t>
        </w:r>
        <w:r w:rsidRPr="003747B0">
          <w:rPr>
            <w:bCs/>
          </w:rPr>
          <w:lastRenderedPageBreak/>
          <w:t>FACILITY</w:t>
        </w:r>
      </w:ins>
      <w:ins w:id="26" w:author="Danielle Delahanty (Buildings)" w:date="2021-01-12T11:27:00Z">
        <w:r w:rsidRPr="003747B0">
          <w:rPr>
            <w:bCs/>
          </w:rPr>
          <w:t xml:space="preserve"> in Section BC 202, which includes the </w:t>
        </w:r>
        <w:r w:rsidRPr="00135956">
          <w:rPr>
            <w:bCs/>
          </w:rPr>
          <w:t>comprehensive legislative history</w:t>
        </w:r>
        <w:r w:rsidRPr="00651AAF">
          <w:rPr>
            <w:bCs/>
          </w:rPr>
          <w:t xml:space="preserve"> for this </w:t>
        </w:r>
        <w:r w:rsidRPr="001B4406">
          <w:rPr>
            <w:bCs/>
          </w:rPr>
          <w:t>definition. Please place in alphabetical order between the words “</w:t>
        </w:r>
      </w:ins>
      <w:ins w:id="27" w:author="Danielle Delahanty (Buildings)" w:date="2021-01-12T11:28:00Z">
        <w:r w:rsidRPr="001B4406">
          <w:rPr>
            <w:bCs/>
          </w:rPr>
          <w:t>POSITIVE ROOF DRAINAGE</w:t>
        </w:r>
      </w:ins>
      <w:ins w:id="28" w:author="Danielle Delahanty (Buildings)" w:date="2021-01-12T11:27:00Z">
        <w:r w:rsidRPr="001B4406">
          <w:rPr>
            <w:bCs/>
          </w:rPr>
          <w:t>” and “</w:t>
        </w:r>
      </w:ins>
      <w:ins w:id="29" w:author="Danielle Delahanty (Buildings)" w:date="2021-01-12T11:28:00Z">
        <w:r w:rsidRPr="001B4406">
          <w:rPr>
            <w:bCs/>
          </w:rPr>
          <w:t>POSTFIRE SMOKE PURGE SYSTEM</w:t>
        </w:r>
      </w:ins>
      <w:ins w:id="30" w:author="Danielle Delahanty (Buildings)" w:date="2021-01-12T11:27:00Z">
        <w:r w:rsidRPr="001B4406">
          <w:rPr>
            <w:bCs/>
          </w:rPr>
          <w:t>”.</w:t>
        </w:r>
        <w:r>
          <w:rPr>
            <w:bCs/>
          </w:rPr>
          <w:t xml:space="preserve"> </w:t>
        </w:r>
      </w:ins>
    </w:p>
    <w:p w14:paraId="6B84A267" w14:textId="1BEBA4EC" w:rsidR="00835A4E" w:rsidRPr="00BE03B2" w:rsidRDefault="00835A4E">
      <w:pPr>
        <w:spacing w:before="120" w:after="120"/>
        <w:jc w:val="both"/>
        <w:rPr>
          <w:bCs/>
        </w:rPr>
      </w:pPr>
      <w:r w:rsidRPr="00BE03B2">
        <w:rPr>
          <w:b/>
        </w:rPr>
        <w:t>POST-CONSTRUCTION STORMWATER MANAGEMENT FACILITY.</w:t>
      </w:r>
      <w:r w:rsidRPr="00BE03B2">
        <w:rPr>
          <w:bCs/>
        </w:rPr>
        <w:t xml:space="preserve"> See Section 28-104.11.1 of the Administrative Code.</w:t>
      </w:r>
    </w:p>
    <w:p w14:paraId="1EB1E474" w14:textId="77777777" w:rsidR="00F23349" w:rsidRPr="001B4406" w:rsidRDefault="00F23349">
      <w:pPr>
        <w:spacing w:before="120" w:after="120"/>
        <w:jc w:val="both"/>
      </w:pPr>
      <w:r w:rsidRPr="001B4406">
        <w:t xml:space="preserve">Legislative history: </w:t>
      </w:r>
      <w:hyperlink r:id="rId14" w:history="1">
        <w:r w:rsidRPr="001B4406">
          <w:rPr>
            <w:rStyle w:val="Hyperlink"/>
            <w:color w:val="auto"/>
          </w:rPr>
          <w:t>Local Law 97 of 2017</w:t>
        </w:r>
      </w:hyperlink>
    </w:p>
    <w:p w14:paraId="2927AA07" w14:textId="77777777" w:rsidR="003747B0" w:rsidRPr="001B4406" w:rsidRDefault="003747B0">
      <w:pPr>
        <w:tabs>
          <w:tab w:val="left" w:pos="0"/>
        </w:tabs>
        <w:spacing w:before="120" w:after="120"/>
        <w:jc w:val="both"/>
        <w:rPr>
          <w:ins w:id="31" w:author="Danielle Delahanty (Buildings)" w:date="2021-01-12T11:27:00Z"/>
          <w:bCs/>
        </w:rPr>
      </w:pPr>
      <w:ins w:id="32" w:author="Danielle Delahanty (Buildings)" w:date="2021-01-12T11:27:00Z">
        <w:r>
          <w:rPr>
            <w:bCs/>
          </w:rPr>
          <w:t xml:space="preserve">Add a new definition for </w:t>
        </w:r>
      </w:ins>
      <w:ins w:id="33" w:author="Danielle Delahanty (Buildings)" w:date="2021-01-12T11:28:00Z">
        <w:r>
          <w:rPr>
            <w:bCs/>
          </w:rPr>
          <w:t>STORMWATER CONSTRUCTION PERMIT</w:t>
        </w:r>
      </w:ins>
      <w:ins w:id="34" w:author="Danielle Delahanty (Buildings)" w:date="2021-01-12T11:27:00Z">
        <w:r>
          <w:rPr>
            <w:bCs/>
          </w:rPr>
          <w:t xml:space="preserve"> in </w:t>
        </w:r>
        <w:r w:rsidRPr="001B4406">
          <w:rPr>
            <w:bCs/>
          </w:rPr>
          <w:t xml:space="preserve">Section </w:t>
        </w:r>
        <w:r>
          <w:rPr>
            <w:bCs/>
          </w:rPr>
          <w:t>BC 202</w:t>
        </w:r>
        <w:r w:rsidRPr="001B4406">
          <w:rPr>
            <w:bCs/>
          </w:rPr>
          <w:t xml:space="preserve">, which includes the comprehensive legislative history for this </w:t>
        </w:r>
        <w:r>
          <w:rPr>
            <w:bCs/>
          </w:rPr>
          <w:t>definition. Please place in alphabetical order between the words “</w:t>
        </w:r>
      </w:ins>
      <w:ins w:id="35" w:author="Danielle Delahanty (Buildings)" w:date="2021-01-12T11:29:00Z">
        <w:r w:rsidRPr="001B4406">
          <w:rPr>
            <w:bCs/>
          </w:rPr>
          <w:t>Residential storm shelter</w:t>
        </w:r>
      </w:ins>
      <w:ins w:id="36" w:author="Danielle Delahanty (Buildings)" w:date="2021-01-12T11:27:00Z">
        <w:r>
          <w:rPr>
            <w:bCs/>
          </w:rPr>
          <w:t>” and “</w:t>
        </w:r>
      </w:ins>
      <w:ins w:id="37" w:author="Danielle Delahanty (Buildings)" w:date="2021-01-12T11:29:00Z">
        <w:r w:rsidRPr="001B4406">
          <w:rPr>
            <w:bCs/>
          </w:rPr>
          <w:t>STORY</w:t>
        </w:r>
      </w:ins>
      <w:ins w:id="38" w:author="Danielle Delahanty (Buildings)" w:date="2021-01-12T11:27:00Z">
        <w:r>
          <w:rPr>
            <w:bCs/>
          </w:rPr>
          <w:t xml:space="preserve">”. </w:t>
        </w:r>
      </w:ins>
    </w:p>
    <w:p w14:paraId="5A572BCD" w14:textId="5F53CCD6" w:rsidR="00835A4E" w:rsidRPr="00BE03B2" w:rsidRDefault="00835A4E">
      <w:pPr>
        <w:spacing w:before="120" w:after="120"/>
        <w:jc w:val="both"/>
        <w:rPr>
          <w:bCs/>
        </w:rPr>
      </w:pPr>
      <w:r w:rsidRPr="00BE03B2">
        <w:rPr>
          <w:b/>
        </w:rPr>
        <w:t>STORMWATER CONSTRUCTION PERMIT.</w:t>
      </w:r>
      <w:r w:rsidRPr="00BE03B2">
        <w:rPr>
          <w:bCs/>
        </w:rPr>
        <w:t xml:space="preserve"> See Section 28-104.11.1 of the Administrative Code.</w:t>
      </w:r>
    </w:p>
    <w:p w14:paraId="5D3834E8" w14:textId="77777777" w:rsidR="00835A4E" w:rsidRPr="00BE03B2" w:rsidRDefault="00835A4E">
      <w:pPr>
        <w:spacing w:before="120" w:after="120"/>
        <w:jc w:val="both"/>
      </w:pPr>
      <w:r w:rsidRPr="003747B0">
        <w:t xml:space="preserve">Legislative history: </w:t>
      </w:r>
      <w:hyperlink r:id="rId15" w:history="1">
        <w:r w:rsidRPr="003747B0">
          <w:rPr>
            <w:rStyle w:val="Hyperlink"/>
            <w:color w:val="auto"/>
          </w:rPr>
          <w:t>Local Law 97 of 2017</w:t>
        </w:r>
      </w:hyperlink>
    </w:p>
    <w:p w14:paraId="56A9B249" w14:textId="0A2D682A" w:rsidR="00F23349" w:rsidRPr="00BE03B2" w:rsidRDefault="00F23349" w:rsidP="00651AAF">
      <w:pPr>
        <w:spacing w:before="120" w:after="120"/>
        <w:jc w:val="both"/>
        <w:rPr>
          <w:b/>
          <w:bCs/>
          <w:sz w:val="22"/>
          <w:szCs w:val="22"/>
        </w:rPr>
      </w:pPr>
    </w:p>
    <w:p w14:paraId="52CB9C9C" w14:textId="7530C7CB" w:rsidR="001274C4" w:rsidRDefault="001274C4" w:rsidP="001274C4">
      <w:pPr>
        <w:tabs>
          <w:tab w:val="left" w:pos="0"/>
        </w:tabs>
        <w:spacing w:before="120" w:after="120"/>
        <w:jc w:val="both"/>
        <w:rPr>
          <w:b/>
          <w:sz w:val="28"/>
          <w:szCs w:val="28"/>
          <w:u w:val="single"/>
        </w:rPr>
      </w:pPr>
      <w:r w:rsidRPr="00BE03B2">
        <w:rPr>
          <w:b/>
          <w:sz w:val="28"/>
          <w:szCs w:val="28"/>
          <w:u w:val="single"/>
        </w:rPr>
        <w:t xml:space="preserve">2014 Building Code – Chapter </w:t>
      </w:r>
      <w:r>
        <w:rPr>
          <w:b/>
          <w:sz w:val="28"/>
          <w:szCs w:val="28"/>
          <w:u w:val="single"/>
        </w:rPr>
        <w:t>9</w:t>
      </w:r>
      <w:r w:rsidRPr="00BE03B2">
        <w:rPr>
          <w:b/>
          <w:sz w:val="28"/>
          <w:szCs w:val="28"/>
          <w:u w:val="single"/>
        </w:rPr>
        <w:t xml:space="preserve"> </w:t>
      </w:r>
    </w:p>
    <w:p w14:paraId="4D55FED5" w14:textId="77777777" w:rsidR="001274C4" w:rsidRPr="001274C4" w:rsidRDefault="001274C4" w:rsidP="001274C4">
      <w:pPr>
        <w:tabs>
          <w:tab w:val="left" w:pos="0"/>
        </w:tabs>
        <w:spacing w:before="120" w:after="120"/>
        <w:jc w:val="both"/>
        <w:rPr>
          <w:ins w:id="39" w:author="Danielle Delahanty (Buildings)" w:date="2021-02-11T12:43:00Z"/>
          <w:bCs/>
        </w:rPr>
      </w:pPr>
      <w:ins w:id="40" w:author="Danielle Delahanty (Buildings)" w:date="2021-02-11T12:43:00Z">
        <w:r w:rsidRPr="001274C4">
          <w:rPr>
            <w:bCs/>
          </w:rPr>
          <w:t>Replace the existing Section BC 908.7.3.1 in its entirety with the below, which includes the comprehensive legislative history for this section.</w:t>
        </w:r>
      </w:ins>
    </w:p>
    <w:p w14:paraId="0EF20450" w14:textId="77777777" w:rsidR="001274C4" w:rsidRPr="001274C4" w:rsidRDefault="001274C4" w:rsidP="001274C4">
      <w:pPr>
        <w:spacing w:before="120" w:after="120"/>
        <w:jc w:val="both"/>
        <w:rPr>
          <w:b/>
        </w:rPr>
      </w:pPr>
      <w:r w:rsidRPr="001274C4">
        <w:rPr>
          <w:b/>
        </w:rPr>
        <w:t xml:space="preserve">908.7.3.1 Retroactive provisions for existing buildings.  </w:t>
      </w:r>
      <w:r w:rsidRPr="001274C4">
        <w:t>Notwithstanding any other provision of law, listed carbon monoxide detectors shall be installed in existing buildings that are equipped with a fire alarm system and that contain group A-1, A-2, A-3, Group B or Group M occupancies in accordance with Section 908.7.3 by July 1, 2021.</w:t>
      </w:r>
    </w:p>
    <w:p w14:paraId="02FBCAC2" w14:textId="51CCCA6D" w:rsidR="001274C4" w:rsidRPr="001274C4" w:rsidRDefault="001274C4" w:rsidP="001274C4">
      <w:pPr>
        <w:spacing w:before="120" w:after="120"/>
        <w:ind w:right="-720"/>
        <w:jc w:val="both"/>
        <w:rPr>
          <w:spacing w:val="2"/>
        </w:rPr>
      </w:pPr>
      <w:r>
        <w:rPr>
          <w:spacing w:val="2"/>
        </w:rPr>
        <w:t>Legislative history:</w:t>
      </w:r>
      <w:r w:rsidRPr="001274C4">
        <w:rPr>
          <w:spacing w:val="2"/>
        </w:rPr>
        <w:t xml:space="preserve"> </w:t>
      </w:r>
      <w:hyperlink r:id="rId16" w:history="1">
        <w:r w:rsidRPr="001274C4">
          <w:rPr>
            <w:rStyle w:val="Hyperlink"/>
            <w:spacing w:val="2"/>
          </w:rPr>
          <w:t>Local Law 191 of 2018</w:t>
        </w:r>
      </w:hyperlink>
      <w:r w:rsidRPr="001274C4">
        <w:t>,</w:t>
      </w:r>
      <w:r w:rsidRPr="001274C4">
        <w:rPr>
          <w:spacing w:val="2"/>
        </w:rPr>
        <w:t xml:space="preserve"> </w:t>
      </w:r>
      <w:hyperlink r:id="rId17" w:history="1">
        <w:r w:rsidRPr="001274C4">
          <w:rPr>
            <w:rStyle w:val="Hyperlink"/>
            <w:spacing w:val="2"/>
          </w:rPr>
          <w:t>Local Law 13 of 2021</w:t>
        </w:r>
      </w:hyperlink>
      <w:r w:rsidRPr="001274C4">
        <w:rPr>
          <w:spacing w:val="2"/>
        </w:rPr>
        <w:t xml:space="preserve"> </w:t>
      </w:r>
    </w:p>
    <w:p w14:paraId="09F34981" w14:textId="77777777" w:rsidR="001274C4" w:rsidRDefault="001274C4" w:rsidP="001274C4">
      <w:pPr>
        <w:tabs>
          <w:tab w:val="left" w:pos="0"/>
        </w:tabs>
        <w:spacing w:before="120" w:after="120"/>
        <w:jc w:val="both"/>
        <w:rPr>
          <w:b/>
          <w:sz w:val="28"/>
          <w:szCs w:val="28"/>
          <w:u w:val="single"/>
        </w:rPr>
      </w:pPr>
    </w:p>
    <w:p w14:paraId="4BBCC42E" w14:textId="26E0679A" w:rsidR="00135956" w:rsidRDefault="00135956" w:rsidP="001274C4">
      <w:pPr>
        <w:tabs>
          <w:tab w:val="left" w:pos="0"/>
        </w:tabs>
        <w:spacing w:before="120" w:after="120"/>
        <w:jc w:val="both"/>
        <w:rPr>
          <w:b/>
          <w:sz w:val="28"/>
          <w:szCs w:val="28"/>
          <w:u w:val="single"/>
        </w:rPr>
      </w:pPr>
      <w:r w:rsidRPr="00BE03B2">
        <w:rPr>
          <w:b/>
          <w:sz w:val="28"/>
          <w:szCs w:val="28"/>
          <w:u w:val="single"/>
        </w:rPr>
        <w:t>2014 Building Code – Chapter 1</w:t>
      </w:r>
      <w:r>
        <w:rPr>
          <w:b/>
          <w:sz w:val="28"/>
          <w:szCs w:val="28"/>
          <w:u w:val="single"/>
        </w:rPr>
        <w:t>4</w:t>
      </w:r>
      <w:r w:rsidRPr="00BE03B2">
        <w:rPr>
          <w:b/>
          <w:sz w:val="28"/>
          <w:szCs w:val="28"/>
          <w:u w:val="single"/>
        </w:rPr>
        <w:t xml:space="preserve"> </w:t>
      </w:r>
    </w:p>
    <w:p w14:paraId="55D8AB33" w14:textId="02D5BFD9" w:rsidR="00651AAF" w:rsidRPr="00651AAF" w:rsidRDefault="00651AAF" w:rsidP="00651AAF">
      <w:pPr>
        <w:tabs>
          <w:tab w:val="left" w:pos="0"/>
        </w:tabs>
        <w:spacing w:before="120" w:after="120"/>
        <w:jc w:val="center"/>
        <w:rPr>
          <w:b/>
          <w:bCs/>
          <w:spacing w:val="-8"/>
          <w:w w:val="105"/>
        </w:rPr>
      </w:pPr>
      <w:r w:rsidRPr="00651AAF">
        <w:rPr>
          <w:b/>
          <w:bCs/>
          <w:spacing w:val="-8"/>
          <w:w w:val="105"/>
        </w:rPr>
        <w:t>SECTION BC 1402</w:t>
      </w:r>
      <w:r w:rsidRPr="00651AAF">
        <w:rPr>
          <w:b/>
          <w:bCs/>
          <w:spacing w:val="-8"/>
          <w:w w:val="105"/>
        </w:rPr>
        <w:br/>
        <w:t>DEFINITIONS</w:t>
      </w:r>
    </w:p>
    <w:p w14:paraId="5D94B519" w14:textId="2CF459B3" w:rsidR="00651AAF" w:rsidRDefault="00651AAF" w:rsidP="00651AAF">
      <w:pPr>
        <w:tabs>
          <w:tab w:val="left" w:pos="0"/>
        </w:tabs>
        <w:spacing w:before="120" w:after="120"/>
        <w:jc w:val="both"/>
      </w:pPr>
      <w:r w:rsidRPr="00651AAF">
        <w:rPr>
          <w:b/>
          <w:bCs/>
        </w:rPr>
        <w:t>BIRD FRIENDLY MATERIAL.</w:t>
      </w:r>
      <w:r>
        <w:t xml:space="preserve"> A material or assembly that has, or has been treated to have a maximum threat factor of 25 in accordance with the American Bird Conservancy Bird Collision Deterrence Material Threat Factor Reference Standard, or with the American Bird Conservancy Bird-friendly Materials Evaluation Program at Carnegie Museum’s Avian Research Center test protocol, or with a relevant ASTM standard. </w:t>
      </w:r>
    </w:p>
    <w:p w14:paraId="5DD49B2A" w14:textId="33B0FE8B" w:rsidR="00651AAF" w:rsidRPr="001B4406" w:rsidRDefault="00651AAF" w:rsidP="00651AAF">
      <w:pPr>
        <w:tabs>
          <w:tab w:val="left" w:pos="0"/>
        </w:tabs>
        <w:spacing w:before="120" w:after="120"/>
        <w:jc w:val="both"/>
        <w:rPr>
          <w:ins w:id="41" w:author="Danielle Delahanty (Buildings)" w:date="2021-01-12T11:27:00Z"/>
          <w:bCs/>
        </w:rPr>
      </w:pPr>
      <w:ins w:id="42" w:author="Danielle Delahanty (Buildings)" w:date="2021-01-12T11:27:00Z">
        <w:r>
          <w:rPr>
            <w:bCs/>
          </w:rPr>
          <w:t xml:space="preserve">Add a new definition for </w:t>
        </w:r>
      </w:ins>
      <w:ins w:id="43" w:author="Danielle Delahanty (Buildings)" w:date="2021-01-12T11:42:00Z">
        <w:r>
          <w:rPr>
            <w:bCs/>
          </w:rPr>
          <w:t>BIRD FRIENDLY MATERIAL</w:t>
        </w:r>
      </w:ins>
      <w:ins w:id="44" w:author="Danielle Delahanty (Buildings)" w:date="2021-01-12T11:27:00Z">
        <w:r>
          <w:rPr>
            <w:bCs/>
          </w:rPr>
          <w:t xml:space="preserve"> in </w:t>
        </w:r>
        <w:r w:rsidRPr="001B4406">
          <w:rPr>
            <w:bCs/>
          </w:rPr>
          <w:t xml:space="preserve">Section </w:t>
        </w:r>
        <w:r>
          <w:rPr>
            <w:bCs/>
          </w:rPr>
          <w:t xml:space="preserve">BC </w:t>
        </w:r>
      </w:ins>
      <w:ins w:id="45" w:author="Danielle Delahanty (Buildings)" w:date="2021-01-12T11:43:00Z">
        <w:r>
          <w:rPr>
            <w:bCs/>
          </w:rPr>
          <w:t>14</w:t>
        </w:r>
      </w:ins>
      <w:ins w:id="46" w:author="Danielle Delahanty (Buildings)" w:date="2021-01-12T11:27:00Z">
        <w:r>
          <w:rPr>
            <w:bCs/>
          </w:rPr>
          <w:t>02</w:t>
        </w:r>
      </w:ins>
      <w:ins w:id="47" w:author="Danielle Delahanty (Buildings)" w:date="2021-01-12T11:43:00Z">
        <w:r>
          <w:rPr>
            <w:bCs/>
          </w:rPr>
          <w:t>.1</w:t>
        </w:r>
      </w:ins>
      <w:ins w:id="48" w:author="Danielle Delahanty (Buildings)" w:date="2021-01-12T11:27:00Z">
        <w:r w:rsidRPr="001B4406">
          <w:rPr>
            <w:bCs/>
          </w:rPr>
          <w:t xml:space="preserve">, which includes the comprehensive legislative history for this </w:t>
        </w:r>
        <w:r>
          <w:rPr>
            <w:bCs/>
          </w:rPr>
          <w:t>definition. Please place in alphabetical order between the words “</w:t>
        </w:r>
      </w:ins>
      <w:ins w:id="49" w:author="Danielle Delahanty (Buildings)" w:date="2021-01-12T11:44:00Z">
        <w:r w:rsidRPr="00651AAF">
          <w:rPr>
            <w:bCs/>
          </w:rPr>
          <w:t>BACKING</w:t>
        </w:r>
      </w:ins>
      <w:ins w:id="50" w:author="Danielle Delahanty (Buildings)" w:date="2021-01-12T11:27:00Z">
        <w:r>
          <w:rPr>
            <w:bCs/>
          </w:rPr>
          <w:t>” and “</w:t>
        </w:r>
      </w:ins>
      <w:ins w:id="51" w:author="Danielle Delahanty (Buildings)" w:date="2021-01-12T11:44:00Z">
        <w:r>
          <w:rPr>
            <w:bCs/>
          </w:rPr>
          <w:t>CURTAIN WALL</w:t>
        </w:r>
      </w:ins>
      <w:ins w:id="52" w:author="Danielle Delahanty (Buildings)" w:date="2021-01-12T11:27:00Z">
        <w:r>
          <w:rPr>
            <w:bCs/>
          </w:rPr>
          <w:t xml:space="preserve">”. </w:t>
        </w:r>
      </w:ins>
    </w:p>
    <w:p w14:paraId="0EE42986" w14:textId="77777777" w:rsidR="001F2127" w:rsidRPr="00651AAF" w:rsidRDefault="001F2127" w:rsidP="001F2127">
      <w:pPr>
        <w:spacing w:before="120" w:after="120"/>
        <w:jc w:val="both"/>
      </w:pPr>
      <w:r w:rsidRPr="00651AAF">
        <w:t xml:space="preserve">Legislative history: </w:t>
      </w:r>
      <w:hyperlink r:id="rId18" w:history="1">
        <w:r w:rsidRPr="00651AAF">
          <w:rPr>
            <w:rStyle w:val="Hyperlink"/>
            <w:color w:val="auto"/>
          </w:rPr>
          <w:t>Local Law 15 of 2020</w:t>
        </w:r>
      </w:hyperlink>
    </w:p>
    <w:p w14:paraId="40D26C9A" w14:textId="77777777" w:rsidR="00651AAF" w:rsidRDefault="00651AAF" w:rsidP="00651AAF">
      <w:pPr>
        <w:tabs>
          <w:tab w:val="left" w:pos="0"/>
        </w:tabs>
        <w:spacing w:before="120" w:after="120"/>
        <w:jc w:val="both"/>
      </w:pPr>
      <w:r w:rsidRPr="00651AAF">
        <w:rPr>
          <w:b/>
          <w:bCs/>
        </w:rPr>
        <w:t>BIRD HAZARD INSTALLATIONS.</w:t>
      </w:r>
      <w:r>
        <w:t xml:space="preserve"> Monolithic glazing installations that provide a clear line of sight on the exterior of buildings, including, but not limited to, glass awnings, glass handrails and guards, glass wind break panels, or glass acoustic barriers. </w:t>
      </w:r>
    </w:p>
    <w:p w14:paraId="700FC214" w14:textId="6D8A063A" w:rsidR="00651AAF" w:rsidRPr="001B4406" w:rsidRDefault="00651AAF" w:rsidP="00651AAF">
      <w:pPr>
        <w:tabs>
          <w:tab w:val="left" w:pos="0"/>
        </w:tabs>
        <w:spacing w:before="120" w:after="120"/>
        <w:jc w:val="both"/>
        <w:rPr>
          <w:ins w:id="53" w:author="Danielle Delahanty (Buildings)" w:date="2021-01-12T11:27:00Z"/>
          <w:bCs/>
        </w:rPr>
      </w:pPr>
      <w:ins w:id="54" w:author="Danielle Delahanty (Buildings)" w:date="2021-01-12T11:27:00Z">
        <w:r>
          <w:rPr>
            <w:bCs/>
          </w:rPr>
          <w:t xml:space="preserve">Add a new definition for </w:t>
        </w:r>
      </w:ins>
      <w:ins w:id="55" w:author="Danielle Delahanty (Buildings)" w:date="2021-01-12T11:43:00Z">
        <w:r>
          <w:rPr>
            <w:bCs/>
          </w:rPr>
          <w:t>BIRD HAZARD INSTALLATIONS</w:t>
        </w:r>
      </w:ins>
      <w:ins w:id="56" w:author="Danielle Delahanty (Buildings)" w:date="2021-01-12T11:27:00Z">
        <w:r>
          <w:rPr>
            <w:bCs/>
          </w:rPr>
          <w:t xml:space="preserve"> in </w:t>
        </w:r>
        <w:r w:rsidRPr="001B4406">
          <w:rPr>
            <w:bCs/>
          </w:rPr>
          <w:t xml:space="preserve">Section </w:t>
        </w:r>
        <w:r>
          <w:rPr>
            <w:bCs/>
          </w:rPr>
          <w:t xml:space="preserve">BC </w:t>
        </w:r>
      </w:ins>
      <w:ins w:id="57" w:author="Danielle Delahanty (Buildings)" w:date="2021-01-12T11:43:00Z">
        <w:r>
          <w:rPr>
            <w:bCs/>
          </w:rPr>
          <w:t>14</w:t>
        </w:r>
      </w:ins>
      <w:ins w:id="58" w:author="Danielle Delahanty (Buildings)" w:date="2021-01-12T11:27:00Z">
        <w:r>
          <w:rPr>
            <w:bCs/>
          </w:rPr>
          <w:t>02</w:t>
        </w:r>
      </w:ins>
      <w:ins w:id="59" w:author="Danielle Delahanty (Buildings)" w:date="2021-01-12T11:43:00Z">
        <w:r>
          <w:rPr>
            <w:bCs/>
          </w:rPr>
          <w:t>.1</w:t>
        </w:r>
      </w:ins>
      <w:ins w:id="60" w:author="Danielle Delahanty (Buildings)" w:date="2021-01-12T11:27:00Z">
        <w:r w:rsidRPr="001B4406">
          <w:rPr>
            <w:bCs/>
          </w:rPr>
          <w:t xml:space="preserve">, which </w:t>
        </w:r>
        <w:r w:rsidRPr="001B4406">
          <w:rPr>
            <w:bCs/>
          </w:rPr>
          <w:lastRenderedPageBreak/>
          <w:t xml:space="preserve">includes the comprehensive legislative history for this </w:t>
        </w:r>
        <w:r>
          <w:rPr>
            <w:bCs/>
          </w:rPr>
          <w:t>definition. Please place in alphabetical order between the words “</w:t>
        </w:r>
      </w:ins>
      <w:ins w:id="61" w:author="Danielle Delahanty (Buildings)" w:date="2021-01-12T11:44:00Z">
        <w:r>
          <w:rPr>
            <w:bCs/>
          </w:rPr>
          <w:t>BIRD FRIENDLY MATERIAL</w:t>
        </w:r>
      </w:ins>
      <w:ins w:id="62" w:author="Danielle Delahanty (Buildings)" w:date="2021-01-12T11:27:00Z">
        <w:r>
          <w:rPr>
            <w:bCs/>
          </w:rPr>
          <w:t>” and “</w:t>
        </w:r>
      </w:ins>
      <w:ins w:id="63" w:author="Danielle Delahanty (Buildings)" w:date="2021-01-12T11:44:00Z">
        <w:r>
          <w:rPr>
            <w:bCs/>
          </w:rPr>
          <w:t>CURTAIN WALL</w:t>
        </w:r>
      </w:ins>
      <w:ins w:id="64" w:author="Danielle Delahanty (Buildings)" w:date="2021-01-12T11:27:00Z">
        <w:r>
          <w:rPr>
            <w:bCs/>
          </w:rPr>
          <w:t xml:space="preserve">”. </w:t>
        </w:r>
      </w:ins>
    </w:p>
    <w:p w14:paraId="737948A0" w14:textId="77777777" w:rsidR="001F2127" w:rsidRPr="00651AAF" w:rsidRDefault="001F2127" w:rsidP="001F2127">
      <w:pPr>
        <w:spacing w:before="120" w:after="120"/>
        <w:jc w:val="both"/>
      </w:pPr>
      <w:r w:rsidRPr="00651AAF">
        <w:t xml:space="preserve">Legislative history: </w:t>
      </w:r>
      <w:hyperlink r:id="rId19" w:history="1">
        <w:r w:rsidRPr="00651AAF">
          <w:rPr>
            <w:rStyle w:val="Hyperlink"/>
            <w:color w:val="auto"/>
          </w:rPr>
          <w:t>Local Law 15 of 2020</w:t>
        </w:r>
      </w:hyperlink>
    </w:p>
    <w:p w14:paraId="1ED49BA5" w14:textId="77777777" w:rsidR="00651AAF" w:rsidRDefault="00651AAF" w:rsidP="00651AAF">
      <w:pPr>
        <w:tabs>
          <w:tab w:val="left" w:pos="0"/>
        </w:tabs>
        <w:spacing w:before="120" w:after="120"/>
        <w:jc w:val="both"/>
        <w:rPr>
          <w:b/>
          <w:sz w:val="28"/>
          <w:szCs w:val="28"/>
          <w:u w:val="single"/>
        </w:rPr>
      </w:pPr>
      <w:r w:rsidRPr="00651AAF">
        <w:rPr>
          <w:b/>
          <w:bCs/>
        </w:rPr>
        <w:t>FLY-THROUGH CONDITIONS.</w:t>
      </w:r>
      <w:r>
        <w:t xml:space="preserve"> One or more panels of glass that provide a clear line of sight through such elements creating the illusion of a void leading to the other side, including parallel glass elements, at a distance of 17 feet (5182 mm) or less, or a convergence of glass sides creating a perpendicular, acute or obtuse corner.</w:t>
      </w:r>
    </w:p>
    <w:p w14:paraId="279573DA" w14:textId="64137087" w:rsidR="00651AAF" w:rsidRPr="001B4406" w:rsidRDefault="00651AAF" w:rsidP="00651AAF">
      <w:pPr>
        <w:tabs>
          <w:tab w:val="left" w:pos="0"/>
        </w:tabs>
        <w:spacing w:before="120" w:after="120"/>
        <w:jc w:val="both"/>
        <w:rPr>
          <w:ins w:id="65" w:author="Danielle Delahanty (Buildings)" w:date="2021-01-12T11:27:00Z"/>
          <w:bCs/>
        </w:rPr>
      </w:pPr>
      <w:ins w:id="66" w:author="Danielle Delahanty (Buildings)" w:date="2021-01-12T11:27:00Z">
        <w:r>
          <w:rPr>
            <w:bCs/>
          </w:rPr>
          <w:t xml:space="preserve">Add a new definition for </w:t>
        </w:r>
      </w:ins>
      <w:ins w:id="67" w:author="Danielle Delahanty (Buildings)" w:date="2021-01-12T11:43:00Z">
        <w:r>
          <w:rPr>
            <w:bCs/>
          </w:rPr>
          <w:t>FLY-THROUGH CONDITIONS</w:t>
        </w:r>
      </w:ins>
      <w:ins w:id="68" w:author="Danielle Delahanty (Buildings)" w:date="2021-01-12T11:27:00Z">
        <w:r>
          <w:rPr>
            <w:bCs/>
          </w:rPr>
          <w:t xml:space="preserve"> in </w:t>
        </w:r>
        <w:r w:rsidRPr="001B4406">
          <w:rPr>
            <w:bCs/>
          </w:rPr>
          <w:t xml:space="preserve">Section </w:t>
        </w:r>
        <w:r>
          <w:rPr>
            <w:bCs/>
          </w:rPr>
          <w:t xml:space="preserve">BC </w:t>
        </w:r>
      </w:ins>
      <w:ins w:id="69" w:author="Danielle Delahanty (Buildings)" w:date="2021-01-12T11:43:00Z">
        <w:r>
          <w:rPr>
            <w:bCs/>
          </w:rPr>
          <w:t>14</w:t>
        </w:r>
      </w:ins>
      <w:ins w:id="70" w:author="Danielle Delahanty (Buildings)" w:date="2021-01-12T11:27:00Z">
        <w:r>
          <w:rPr>
            <w:bCs/>
          </w:rPr>
          <w:t>02</w:t>
        </w:r>
      </w:ins>
      <w:ins w:id="71" w:author="Danielle Delahanty (Buildings)" w:date="2021-01-12T11:43:00Z">
        <w:r>
          <w:rPr>
            <w:bCs/>
          </w:rPr>
          <w:t>.1</w:t>
        </w:r>
      </w:ins>
      <w:ins w:id="72" w:author="Danielle Delahanty (Buildings)" w:date="2021-01-12T11:27:00Z">
        <w:r w:rsidRPr="001B4406">
          <w:rPr>
            <w:bCs/>
          </w:rPr>
          <w:t xml:space="preserve">, which includes the comprehensive legislative history for this </w:t>
        </w:r>
        <w:r>
          <w:rPr>
            <w:bCs/>
          </w:rPr>
          <w:t>definition. Please place in alphabetical order between the words “</w:t>
        </w:r>
      </w:ins>
      <w:ins w:id="73" w:author="Danielle Delahanty (Buildings)" w:date="2021-01-12T11:44:00Z">
        <w:r w:rsidRPr="00651AAF">
          <w:rPr>
            <w:bCs/>
          </w:rPr>
          <w:t>FIBER CEMENT SIDING</w:t>
        </w:r>
      </w:ins>
      <w:ins w:id="74" w:author="Danielle Delahanty (Buildings)" w:date="2021-01-12T11:27:00Z">
        <w:r>
          <w:rPr>
            <w:bCs/>
          </w:rPr>
          <w:t>” and “</w:t>
        </w:r>
      </w:ins>
      <w:ins w:id="75" w:author="Danielle Delahanty (Buildings)" w:date="2021-01-12T11:44:00Z">
        <w:r w:rsidRPr="00651AAF">
          <w:rPr>
            <w:bCs/>
          </w:rPr>
          <w:t>METAL COMPOSITE MATERIAL (MCM)</w:t>
        </w:r>
      </w:ins>
      <w:ins w:id="76" w:author="Danielle Delahanty (Buildings)" w:date="2021-01-12T11:27:00Z">
        <w:r>
          <w:rPr>
            <w:bCs/>
          </w:rPr>
          <w:t xml:space="preserve">”. </w:t>
        </w:r>
      </w:ins>
    </w:p>
    <w:p w14:paraId="7B3676D2" w14:textId="77777777" w:rsidR="001F2127" w:rsidRPr="00651AAF" w:rsidRDefault="001F2127" w:rsidP="001F2127">
      <w:pPr>
        <w:spacing w:before="120" w:after="120"/>
        <w:jc w:val="both"/>
      </w:pPr>
      <w:r w:rsidRPr="00651AAF">
        <w:t xml:space="preserve">Legislative history: </w:t>
      </w:r>
      <w:hyperlink r:id="rId20" w:history="1">
        <w:r w:rsidRPr="00651AAF">
          <w:rPr>
            <w:rStyle w:val="Hyperlink"/>
            <w:color w:val="auto"/>
          </w:rPr>
          <w:t>Local Law 15 of 2020</w:t>
        </w:r>
      </w:hyperlink>
    </w:p>
    <w:p w14:paraId="7EBB9E6E" w14:textId="77777777" w:rsidR="00135956" w:rsidRPr="00135956" w:rsidRDefault="00135956" w:rsidP="00135956">
      <w:pPr>
        <w:tabs>
          <w:tab w:val="left" w:pos="0"/>
        </w:tabs>
        <w:spacing w:before="120" w:after="120"/>
        <w:jc w:val="both"/>
        <w:rPr>
          <w:bCs/>
          <w:u w:val="single"/>
        </w:rPr>
      </w:pPr>
      <w:r w:rsidRPr="00135956">
        <w:rPr>
          <w:b/>
          <w:u w:val="single"/>
        </w:rPr>
        <w:t>1403.8 Bird friendly materials.</w:t>
      </w:r>
      <w:r w:rsidRPr="00135956">
        <w:rPr>
          <w:bCs/>
          <w:u w:val="single"/>
        </w:rPr>
        <w:t xml:space="preserve"> Bird friendly materials shall be required in accordance with sections 1403.8.1 through 1403.8.4.</w:t>
      </w:r>
    </w:p>
    <w:p w14:paraId="75840C17" w14:textId="33C28CC7" w:rsidR="00651AAF" w:rsidRPr="00651AAF" w:rsidRDefault="00651AAF" w:rsidP="00651AAF">
      <w:pPr>
        <w:spacing w:before="120" w:after="120"/>
        <w:jc w:val="both"/>
      </w:pPr>
      <w:r w:rsidRPr="00651AAF">
        <w:t xml:space="preserve">Legislative history: </w:t>
      </w:r>
      <w:hyperlink r:id="rId21" w:history="1">
        <w:r w:rsidRPr="00651AAF">
          <w:rPr>
            <w:rStyle w:val="Hyperlink"/>
            <w:color w:val="auto"/>
          </w:rPr>
          <w:t>Local Law 15 of 2020</w:t>
        </w:r>
      </w:hyperlink>
    </w:p>
    <w:p w14:paraId="6FD8AAD3" w14:textId="0AF33E78" w:rsidR="00651AAF" w:rsidRPr="001B4406" w:rsidRDefault="00651AAF" w:rsidP="00651AAF">
      <w:pPr>
        <w:tabs>
          <w:tab w:val="left" w:pos="0"/>
        </w:tabs>
        <w:spacing w:before="120" w:after="120"/>
        <w:jc w:val="both"/>
        <w:rPr>
          <w:ins w:id="77" w:author="Danielle Delahanty (Buildings)" w:date="2021-01-12T11:22:00Z"/>
          <w:bCs/>
        </w:rPr>
      </w:pPr>
      <w:ins w:id="78" w:author="Danielle Delahanty (Buildings)" w:date="2021-01-12T11:22:00Z">
        <w:r>
          <w:rPr>
            <w:bCs/>
          </w:rPr>
          <w:t xml:space="preserve">Add a new </w:t>
        </w:r>
        <w:r w:rsidRPr="001B4406">
          <w:rPr>
            <w:bCs/>
          </w:rPr>
          <w:t xml:space="preserve">Section </w:t>
        </w:r>
      </w:ins>
      <w:ins w:id="79" w:author="Danielle Delahanty (Buildings)" w:date="2021-01-12T11:23:00Z">
        <w:r>
          <w:rPr>
            <w:bCs/>
          </w:rPr>
          <w:t xml:space="preserve">BC </w:t>
        </w:r>
      </w:ins>
      <w:ins w:id="80" w:author="Danielle Delahanty (Buildings)" w:date="2021-01-12T11:40:00Z">
        <w:r>
          <w:rPr>
            <w:bCs/>
          </w:rPr>
          <w:t>1403.8</w:t>
        </w:r>
      </w:ins>
      <w:ins w:id="81" w:author="Danielle Delahanty (Buildings)" w:date="2021-01-12T11:22:00Z">
        <w:r w:rsidRPr="001B4406">
          <w:rPr>
            <w:bCs/>
          </w:rPr>
          <w:t>, which includes the comprehensive legislative history for this section.</w:t>
        </w:r>
      </w:ins>
    </w:p>
    <w:p w14:paraId="7EB9F02C" w14:textId="77777777" w:rsidR="00135956" w:rsidRPr="00135956" w:rsidRDefault="00135956" w:rsidP="00135956">
      <w:pPr>
        <w:tabs>
          <w:tab w:val="left" w:pos="0"/>
        </w:tabs>
        <w:spacing w:before="120" w:after="120"/>
        <w:jc w:val="both"/>
        <w:rPr>
          <w:bCs/>
          <w:u w:val="single"/>
        </w:rPr>
      </w:pPr>
      <w:r w:rsidRPr="00135956">
        <w:rPr>
          <w:b/>
          <w:u w:val="single"/>
        </w:rPr>
        <w:t>1403.8.1 Exterior wall envelope.</w:t>
      </w:r>
      <w:r w:rsidRPr="00135956">
        <w:rPr>
          <w:bCs/>
          <w:u w:val="single"/>
        </w:rPr>
        <w:t xml:space="preserve"> The exterior wall envelope, and any associated openings, shall be constructed with bird friendly materials up to 75 feet (22 860 mm) above grade. Materials other than bird friendly materials shall not exceed an aggregate of 10 square feet (0.93 m²) within any 10 feet (3048 mm) by 10 feet (3048 mm) square area of exterior wall below 75 feet (22 860 mm) above grade.</w:t>
      </w:r>
    </w:p>
    <w:p w14:paraId="3E3FCC88" w14:textId="77777777" w:rsidR="00135956" w:rsidRPr="00135956" w:rsidRDefault="00135956" w:rsidP="00651AAF">
      <w:pPr>
        <w:spacing w:before="120" w:after="120"/>
        <w:ind w:left="360"/>
        <w:jc w:val="both"/>
        <w:rPr>
          <w:b/>
          <w:u w:val="single"/>
        </w:rPr>
      </w:pPr>
      <w:r w:rsidRPr="00135956">
        <w:rPr>
          <w:b/>
          <w:u w:val="single"/>
        </w:rPr>
        <w:t>Exceptions:</w:t>
      </w:r>
    </w:p>
    <w:p w14:paraId="147B0818" w14:textId="4A563E7E" w:rsidR="00135956" w:rsidRPr="00135956" w:rsidRDefault="00135956" w:rsidP="00651AAF">
      <w:pPr>
        <w:spacing w:before="120" w:after="120"/>
        <w:ind w:left="1080" w:hanging="360"/>
        <w:jc w:val="both"/>
        <w:rPr>
          <w:bCs/>
          <w:u w:val="single"/>
        </w:rPr>
      </w:pPr>
      <w:r w:rsidRPr="00135956">
        <w:rPr>
          <w:bCs/>
          <w:u w:val="single"/>
        </w:rPr>
        <w:t>1.  Where ground floor transparency is required by the New York City Zoning Resolution, transparent bird friendly material with a UV-reflective pattern and a maximum threat factor of 27 shall be provided.</w:t>
      </w:r>
    </w:p>
    <w:p w14:paraId="3DAF297E" w14:textId="10165740" w:rsidR="00135956" w:rsidRPr="00135956" w:rsidRDefault="00135956" w:rsidP="00651AAF">
      <w:pPr>
        <w:spacing w:before="120" w:after="120"/>
        <w:ind w:left="1080" w:hanging="360"/>
        <w:jc w:val="both"/>
        <w:rPr>
          <w:bCs/>
          <w:u w:val="single"/>
        </w:rPr>
      </w:pPr>
      <w:r w:rsidRPr="00135956">
        <w:rPr>
          <w:bCs/>
          <w:u w:val="single"/>
        </w:rPr>
        <w:t xml:space="preserve"> 2.  In areas of special flood hazard and shaded X-Zones where flood resistant glazing is proposed and ground floor transparency is required by the New York City Zoning Resolution, transparent bird friendly material with a UV-reflective pattern and a maximum threat factor of 36 shall be provided.</w:t>
      </w:r>
    </w:p>
    <w:p w14:paraId="5D3E60A9" w14:textId="77777777" w:rsidR="00651AAF" w:rsidRPr="00651AAF" w:rsidRDefault="00651AAF" w:rsidP="00651AAF">
      <w:pPr>
        <w:spacing w:before="120" w:after="120"/>
        <w:jc w:val="both"/>
      </w:pPr>
      <w:r w:rsidRPr="00651AAF">
        <w:t xml:space="preserve">Legislative history: </w:t>
      </w:r>
      <w:hyperlink r:id="rId22" w:history="1">
        <w:r w:rsidRPr="00651AAF">
          <w:rPr>
            <w:rStyle w:val="Hyperlink"/>
            <w:color w:val="auto"/>
          </w:rPr>
          <w:t>Local Law 15 of 2020</w:t>
        </w:r>
      </w:hyperlink>
    </w:p>
    <w:p w14:paraId="661E4235" w14:textId="5C571F2F" w:rsidR="00651AAF" w:rsidRPr="001B4406" w:rsidRDefault="00651AAF" w:rsidP="00651AAF">
      <w:pPr>
        <w:tabs>
          <w:tab w:val="left" w:pos="0"/>
        </w:tabs>
        <w:spacing w:before="120" w:after="120"/>
        <w:jc w:val="both"/>
        <w:rPr>
          <w:ins w:id="82" w:author="Danielle Delahanty (Buildings)" w:date="2021-01-12T11:22:00Z"/>
          <w:bCs/>
        </w:rPr>
      </w:pPr>
      <w:ins w:id="83" w:author="Danielle Delahanty (Buildings)" w:date="2021-01-12T11:22:00Z">
        <w:r>
          <w:rPr>
            <w:bCs/>
          </w:rPr>
          <w:t xml:space="preserve">Add a new </w:t>
        </w:r>
        <w:r w:rsidRPr="001B4406">
          <w:rPr>
            <w:bCs/>
          </w:rPr>
          <w:t xml:space="preserve">Section </w:t>
        </w:r>
      </w:ins>
      <w:ins w:id="84" w:author="Danielle Delahanty (Buildings)" w:date="2021-01-12T11:23:00Z">
        <w:r>
          <w:rPr>
            <w:bCs/>
          </w:rPr>
          <w:t xml:space="preserve">BC </w:t>
        </w:r>
      </w:ins>
      <w:ins w:id="85" w:author="Danielle Delahanty (Buildings)" w:date="2021-01-12T11:40:00Z">
        <w:r>
          <w:rPr>
            <w:bCs/>
          </w:rPr>
          <w:t>1403.8.1</w:t>
        </w:r>
      </w:ins>
      <w:ins w:id="86" w:author="Danielle Delahanty (Buildings)" w:date="2021-01-12T11:22:00Z">
        <w:r w:rsidRPr="001B4406">
          <w:rPr>
            <w:bCs/>
          </w:rPr>
          <w:t>, which includes the comprehensive legislative history for this section.</w:t>
        </w:r>
      </w:ins>
    </w:p>
    <w:p w14:paraId="7EBE60CB" w14:textId="762F1E1C" w:rsidR="00135956" w:rsidRPr="00135956" w:rsidRDefault="00135956" w:rsidP="00135956">
      <w:pPr>
        <w:tabs>
          <w:tab w:val="left" w:pos="0"/>
        </w:tabs>
        <w:spacing w:before="120" w:after="120"/>
        <w:jc w:val="both"/>
        <w:rPr>
          <w:bCs/>
          <w:u w:val="single"/>
        </w:rPr>
      </w:pPr>
      <w:r w:rsidRPr="00135956">
        <w:rPr>
          <w:b/>
          <w:u w:val="single"/>
        </w:rPr>
        <w:t>1403.8.2 Bird hazard installations.</w:t>
      </w:r>
      <w:r w:rsidRPr="00135956">
        <w:rPr>
          <w:bCs/>
          <w:u w:val="single"/>
        </w:rPr>
        <w:t xml:space="preserve"> Bird hazard installations shall be constructed of bird friendly materials regardless of their height above grade.</w:t>
      </w:r>
    </w:p>
    <w:p w14:paraId="3D0F13E7" w14:textId="77777777" w:rsidR="00651AAF" w:rsidRPr="00651AAF" w:rsidRDefault="00651AAF" w:rsidP="00651AAF">
      <w:pPr>
        <w:spacing w:before="120" w:after="120"/>
        <w:jc w:val="both"/>
      </w:pPr>
      <w:r w:rsidRPr="00651AAF">
        <w:t xml:space="preserve">Legislative history: </w:t>
      </w:r>
      <w:hyperlink r:id="rId23" w:history="1">
        <w:r w:rsidRPr="00651AAF">
          <w:rPr>
            <w:rStyle w:val="Hyperlink"/>
            <w:color w:val="auto"/>
          </w:rPr>
          <w:t>Local Law 15 of 2020</w:t>
        </w:r>
      </w:hyperlink>
    </w:p>
    <w:p w14:paraId="31DED847" w14:textId="2645F8B5" w:rsidR="00651AAF" w:rsidRPr="001B4406" w:rsidRDefault="00651AAF" w:rsidP="00651AAF">
      <w:pPr>
        <w:tabs>
          <w:tab w:val="left" w:pos="0"/>
        </w:tabs>
        <w:spacing w:before="120" w:after="120"/>
        <w:jc w:val="both"/>
        <w:rPr>
          <w:ins w:id="87" w:author="Danielle Delahanty (Buildings)" w:date="2021-01-12T11:22:00Z"/>
          <w:bCs/>
        </w:rPr>
      </w:pPr>
      <w:ins w:id="88" w:author="Danielle Delahanty (Buildings)" w:date="2021-01-12T11:22:00Z">
        <w:r>
          <w:rPr>
            <w:bCs/>
          </w:rPr>
          <w:t xml:space="preserve">Add a new </w:t>
        </w:r>
        <w:r w:rsidRPr="001B4406">
          <w:rPr>
            <w:bCs/>
          </w:rPr>
          <w:t xml:space="preserve">Section </w:t>
        </w:r>
      </w:ins>
      <w:ins w:id="89" w:author="Danielle Delahanty (Buildings)" w:date="2021-01-12T11:23:00Z">
        <w:r>
          <w:rPr>
            <w:bCs/>
          </w:rPr>
          <w:t xml:space="preserve">BC </w:t>
        </w:r>
      </w:ins>
      <w:ins w:id="90" w:author="Danielle Delahanty (Buildings)" w:date="2021-01-12T11:40:00Z">
        <w:r>
          <w:rPr>
            <w:bCs/>
          </w:rPr>
          <w:t>1403.8.2</w:t>
        </w:r>
      </w:ins>
      <w:ins w:id="91" w:author="Danielle Delahanty (Buildings)" w:date="2021-01-12T11:22:00Z">
        <w:r w:rsidRPr="001B4406">
          <w:rPr>
            <w:bCs/>
          </w:rPr>
          <w:t>, which includes the comprehensive legislative history for this section.</w:t>
        </w:r>
      </w:ins>
    </w:p>
    <w:p w14:paraId="1DDBE7E3" w14:textId="73BFCE7C" w:rsidR="00135956" w:rsidRPr="00135956" w:rsidRDefault="00135956" w:rsidP="00135956">
      <w:pPr>
        <w:tabs>
          <w:tab w:val="left" w:pos="0"/>
        </w:tabs>
        <w:spacing w:before="120" w:after="120"/>
        <w:jc w:val="both"/>
        <w:rPr>
          <w:bCs/>
          <w:u w:val="single"/>
        </w:rPr>
      </w:pPr>
      <w:r w:rsidRPr="00135956">
        <w:rPr>
          <w:b/>
          <w:u w:val="single"/>
        </w:rPr>
        <w:t>1403.8.3 Fly-through conditions.</w:t>
      </w:r>
      <w:r w:rsidRPr="00135956">
        <w:rPr>
          <w:bCs/>
          <w:u w:val="single"/>
        </w:rPr>
        <w:t xml:space="preserve"> Fly-through conditions located 75 feet (22 860 mm) or less above grade shall be constructed with bird friendly materials.</w:t>
      </w:r>
    </w:p>
    <w:p w14:paraId="067B5CF6" w14:textId="77777777" w:rsidR="00651AAF" w:rsidRPr="00651AAF" w:rsidRDefault="00651AAF" w:rsidP="00651AAF">
      <w:pPr>
        <w:spacing w:before="120" w:after="120"/>
        <w:jc w:val="both"/>
      </w:pPr>
      <w:r w:rsidRPr="00651AAF">
        <w:lastRenderedPageBreak/>
        <w:t xml:space="preserve">Legislative history: </w:t>
      </w:r>
      <w:hyperlink r:id="rId24" w:history="1">
        <w:r w:rsidRPr="00651AAF">
          <w:rPr>
            <w:rStyle w:val="Hyperlink"/>
            <w:color w:val="auto"/>
          </w:rPr>
          <w:t>Local Law 15 of 2020</w:t>
        </w:r>
      </w:hyperlink>
    </w:p>
    <w:p w14:paraId="4D1BDA48" w14:textId="044BA9C0" w:rsidR="00651AAF" w:rsidRPr="001B4406" w:rsidRDefault="00651AAF" w:rsidP="00651AAF">
      <w:pPr>
        <w:tabs>
          <w:tab w:val="left" w:pos="0"/>
        </w:tabs>
        <w:spacing w:before="120" w:after="120"/>
        <w:jc w:val="both"/>
        <w:rPr>
          <w:ins w:id="92" w:author="Danielle Delahanty (Buildings)" w:date="2021-01-12T11:22:00Z"/>
          <w:bCs/>
        </w:rPr>
      </w:pPr>
      <w:ins w:id="93" w:author="Danielle Delahanty (Buildings)" w:date="2021-01-12T11:22:00Z">
        <w:r>
          <w:rPr>
            <w:bCs/>
          </w:rPr>
          <w:t xml:space="preserve">Add a new </w:t>
        </w:r>
        <w:r w:rsidRPr="001B4406">
          <w:rPr>
            <w:bCs/>
          </w:rPr>
          <w:t xml:space="preserve">Section </w:t>
        </w:r>
      </w:ins>
      <w:ins w:id="94" w:author="Danielle Delahanty (Buildings)" w:date="2021-01-12T11:23:00Z">
        <w:r>
          <w:rPr>
            <w:bCs/>
          </w:rPr>
          <w:t xml:space="preserve">BC </w:t>
        </w:r>
      </w:ins>
      <w:ins w:id="95" w:author="Danielle Delahanty (Buildings)" w:date="2021-01-12T11:22:00Z">
        <w:r w:rsidRPr="001B4406">
          <w:rPr>
            <w:bCs/>
          </w:rPr>
          <w:t>1</w:t>
        </w:r>
      </w:ins>
      <w:ins w:id="96" w:author="Danielle Delahanty (Buildings)" w:date="2021-01-12T11:40:00Z">
        <w:r>
          <w:rPr>
            <w:bCs/>
          </w:rPr>
          <w:t>403.8.3</w:t>
        </w:r>
      </w:ins>
      <w:ins w:id="97" w:author="Danielle Delahanty (Buildings)" w:date="2021-01-12T11:22:00Z">
        <w:r w:rsidRPr="001B4406">
          <w:rPr>
            <w:bCs/>
          </w:rPr>
          <w:t>, which includes the comprehensive legislative history for this section.</w:t>
        </w:r>
      </w:ins>
    </w:p>
    <w:p w14:paraId="69AB88BE" w14:textId="185BAD5C" w:rsidR="00135956" w:rsidRPr="00135956" w:rsidRDefault="00135956" w:rsidP="00135956">
      <w:pPr>
        <w:tabs>
          <w:tab w:val="left" w:pos="0"/>
        </w:tabs>
        <w:spacing w:before="120" w:after="120"/>
        <w:jc w:val="both"/>
        <w:rPr>
          <w:bCs/>
          <w:u w:val="single"/>
        </w:rPr>
      </w:pPr>
      <w:r w:rsidRPr="00135956">
        <w:rPr>
          <w:b/>
          <w:u w:val="single"/>
        </w:rPr>
        <w:t>1403.8.4 Adjacency to green roofs.</w:t>
      </w:r>
      <w:r w:rsidRPr="00135956">
        <w:rPr>
          <w:bCs/>
          <w:u w:val="single"/>
        </w:rPr>
        <w:t xml:space="preserve"> The exterior wall envelope, and any associated openings, installed adjacent to a green roof system on the same building shall be constructed with bird friendly materials up to 12 feet (3658 mm) above the walking surface.</w:t>
      </w:r>
    </w:p>
    <w:p w14:paraId="45AA0D41" w14:textId="77777777" w:rsidR="00651AAF" w:rsidRPr="00651AAF" w:rsidRDefault="00651AAF" w:rsidP="00651AAF">
      <w:pPr>
        <w:spacing w:before="120" w:after="120"/>
        <w:jc w:val="both"/>
      </w:pPr>
      <w:r w:rsidRPr="00651AAF">
        <w:t xml:space="preserve">Legislative history: </w:t>
      </w:r>
      <w:hyperlink r:id="rId25" w:history="1">
        <w:r w:rsidRPr="00651AAF">
          <w:rPr>
            <w:rStyle w:val="Hyperlink"/>
            <w:color w:val="auto"/>
          </w:rPr>
          <w:t>Local Law 15 of 2020</w:t>
        </w:r>
      </w:hyperlink>
    </w:p>
    <w:p w14:paraId="4091E8BA" w14:textId="201C985A" w:rsidR="00651AAF" w:rsidRPr="001B4406" w:rsidRDefault="00651AAF" w:rsidP="00651AAF">
      <w:pPr>
        <w:tabs>
          <w:tab w:val="left" w:pos="0"/>
        </w:tabs>
        <w:spacing w:before="120" w:after="120"/>
        <w:jc w:val="both"/>
        <w:rPr>
          <w:ins w:id="98" w:author="Danielle Delahanty (Buildings)" w:date="2021-01-12T11:22:00Z"/>
          <w:bCs/>
        </w:rPr>
      </w:pPr>
      <w:ins w:id="99" w:author="Danielle Delahanty (Buildings)" w:date="2021-01-12T11:22:00Z">
        <w:r>
          <w:rPr>
            <w:bCs/>
          </w:rPr>
          <w:t xml:space="preserve">Add a new </w:t>
        </w:r>
        <w:r w:rsidRPr="001B4406">
          <w:rPr>
            <w:bCs/>
          </w:rPr>
          <w:t xml:space="preserve">Section </w:t>
        </w:r>
      </w:ins>
      <w:ins w:id="100" w:author="Danielle Delahanty (Buildings)" w:date="2021-01-12T11:23:00Z">
        <w:r>
          <w:rPr>
            <w:bCs/>
          </w:rPr>
          <w:t xml:space="preserve">BC </w:t>
        </w:r>
      </w:ins>
      <w:ins w:id="101" w:author="Danielle Delahanty (Buildings)" w:date="2021-01-12T11:40:00Z">
        <w:r>
          <w:rPr>
            <w:bCs/>
          </w:rPr>
          <w:t>1403.8.4</w:t>
        </w:r>
      </w:ins>
      <w:ins w:id="102" w:author="Danielle Delahanty (Buildings)" w:date="2021-01-12T11:22:00Z">
        <w:r w:rsidRPr="001B4406">
          <w:rPr>
            <w:bCs/>
          </w:rPr>
          <w:t>, which includes the comprehensive legislative history for this section.</w:t>
        </w:r>
      </w:ins>
    </w:p>
    <w:p w14:paraId="18BD965D" w14:textId="3C629477" w:rsidR="00F23349" w:rsidRPr="00BE03B2" w:rsidRDefault="00F23349" w:rsidP="00135956">
      <w:pPr>
        <w:tabs>
          <w:tab w:val="left" w:pos="0"/>
        </w:tabs>
        <w:spacing w:before="120" w:after="120"/>
        <w:jc w:val="both"/>
        <w:rPr>
          <w:b/>
          <w:sz w:val="28"/>
          <w:szCs w:val="28"/>
          <w:u w:val="single"/>
        </w:rPr>
      </w:pPr>
      <w:r w:rsidRPr="00BE03B2">
        <w:rPr>
          <w:b/>
          <w:sz w:val="28"/>
          <w:szCs w:val="28"/>
          <w:u w:val="single"/>
        </w:rPr>
        <w:t xml:space="preserve">2014 Building Code – Chapter 17 </w:t>
      </w:r>
    </w:p>
    <w:p w14:paraId="71B2206B" w14:textId="0D4607D6" w:rsidR="003747B0" w:rsidRPr="001B4406" w:rsidRDefault="003747B0" w:rsidP="00135956">
      <w:pPr>
        <w:tabs>
          <w:tab w:val="left" w:pos="0"/>
        </w:tabs>
        <w:spacing w:before="120" w:after="120"/>
        <w:jc w:val="both"/>
        <w:rPr>
          <w:ins w:id="103" w:author="Danielle Delahanty (Buildings)" w:date="2021-01-12T11:22:00Z"/>
          <w:bCs/>
        </w:rPr>
      </w:pPr>
      <w:ins w:id="104" w:author="Danielle Delahanty (Buildings)" w:date="2021-01-12T11:22:00Z">
        <w:r>
          <w:rPr>
            <w:bCs/>
          </w:rPr>
          <w:t xml:space="preserve">Add a new </w:t>
        </w:r>
        <w:r w:rsidRPr="001B4406">
          <w:rPr>
            <w:bCs/>
          </w:rPr>
          <w:t xml:space="preserve">Section </w:t>
        </w:r>
      </w:ins>
      <w:ins w:id="105" w:author="Danielle Delahanty (Buildings)" w:date="2021-01-12T11:23:00Z">
        <w:r>
          <w:rPr>
            <w:bCs/>
          </w:rPr>
          <w:t xml:space="preserve">BC </w:t>
        </w:r>
      </w:ins>
      <w:ins w:id="106" w:author="Danielle Delahanty (Buildings)" w:date="2021-01-12T11:31:00Z">
        <w:r>
          <w:rPr>
            <w:bCs/>
          </w:rPr>
          <w:t>1704.33</w:t>
        </w:r>
      </w:ins>
      <w:ins w:id="107" w:author="Danielle Delahanty (Buildings)" w:date="2021-01-12T11:22:00Z">
        <w:r w:rsidRPr="001B4406">
          <w:rPr>
            <w:bCs/>
          </w:rPr>
          <w:t>, which includes the comprehensive legislative history for this section.</w:t>
        </w:r>
      </w:ins>
    </w:p>
    <w:p w14:paraId="46BF81A5" w14:textId="6AC30528" w:rsidR="00393428" w:rsidRPr="00BE03B2" w:rsidRDefault="00393428" w:rsidP="00135956">
      <w:pPr>
        <w:spacing w:before="120" w:after="120"/>
        <w:jc w:val="both"/>
      </w:pPr>
      <w:r w:rsidRPr="00BE03B2">
        <w:rPr>
          <w:b/>
          <w:bCs/>
        </w:rPr>
        <w:t xml:space="preserve">1704.33 Tenant protection plan. </w:t>
      </w:r>
      <w:r w:rsidRPr="00BE03B2">
        <w:t>When alteration, partial alteration, or construction operations are performed at occupied multiple dwellings, the department shall periodically verify compliance with a tenant protection plan as provided for in Chapter 1 of Title 28 of the Administrative Code and Section 3303.10.</w:t>
      </w:r>
    </w:p>
    <w:p w14:paraId="3459A523" w14:textId="16BD941C" w:rsidR="00393428" w:rsidRPr="003747B0" w:rsidRDefault="00393428" w:rsidP="00135956">
      <w:pPr>
        <w:spacing w:before="120" w:after="120"/>
        <w:jc w:val="both"/>
        <w:rPr>
          <w:rStyle w:val="Hyperlink"/>
          <w:bCs/>
          <w:color w:val="auto"/>
          <w:w w:val="110"/>
        </w:rPr>
      </w:pPr>
      <w:r w:rsidRPr="003747B0">
        <w:t xml:space="preserve">Legislative history: </w:t>
      </w:r>
      <w:hyperlink r:id="rId26" w:history="1">
        <w:r w:rsidRPr="003747B0">
          <w:rPr>
            <w:rStyle w:val="Hyperlink"/>
            <w:color w:val="auto"/>
            <w:w w:val="110"/>
          </w:rPr>
          <w:t>Local Law 116 of 2019</w:t>
        </w:r>
      </w:hyperlink>
    </w:p>
    <w:p w14:paraId="01E7A322" w14:textId="77777777" w:rsidR="00F23349" w:rsidRPr="003747B0" w:rsidRDefault="00F23349">
      <w:pPr>
        <w:spacing w:before="120" w:after="120"/>
        <w:jc w:val="both"/>
        <w:rPr>
          <w:rStyle w:val="Hyperlink"/>
          <w:bCs/>
          <w:color w:val="auto"/>
          <w:w w:val="110"/>
          <w:sz w:val="22"/>
          <w:szCs w:val="22"/>
        </w:rPr>
      </w:pPr>
    </w:p>
    <w:p w14:paraId="7431F193" w14:textId="384DAB9E" w:rsidR="00F23349" w:rsidRPr="003747B0" w:rsidRDefault="00F23349">
      <w:pPr>
        <w:tabs>
          <w:tab w:val="left" w:pos="0"/>
        </w:tabs>
        <w:spacing w:before="120" w:after="120"/>
        <w:jc w:val="both"/>
        <w:rPr>
          <w:b/>
          <w:sz w:val="28"/>
          <w:szCs w:val="28"/>
          <w:u w:val="single"/>
        </w:rPr>
      </w:pPr>
      <w:bookmarkStart w:id="108" w:name="SECTION_3302"/>
      <w:r w:rsidRPr="003747B0">
        <w:rPr>
          <w:b/>
          <w:sz w:val="28"/>
          <w:szCs w:val="28"/>
          <w:u w:val="single"/>
        </w:rPr>
        <w:t>2014 Building Code – Chapter 33</w:t>
      </w:r>
    </w:p>
    <w:p w14:paraId="69C0D3BD" w14:textId="77777777" w:rsidR="00393428" w:rsidRPr="003747B0" w:rsidRDefault="00393428">
      <w:pPr>
        <w:spacing w:before="120" w:after="120"/>
        <w:jc w:val="center"/>
        <w:rPr>
          <w:b/>
          <w:bCs/>
          <w:spacing w:val="-8"/>
          <w:w w:val="105"/>
        </w:rPr>
      </w:pPr>
      <w:r w:rsidRPr="003747B0">
        <w:rPr>
          <w:b/>
          <w:bCs/>
          <w:spacing w:val="-8"/>
          <w:w w:val="105"/>
        </w:rPr>
        <w:t>SECTION BC 3302</w:t>
      </w:r>
      <w:r w:rsidRPr="003747B0">
        <w:rPr>
          <w:b/>
          <w:bCs/>
          <w:spacing w:val="-8"/>
          <w:w w:val="105"/>
        </w:rPr>
        <w:br/>
        <w:t>DEFINITIONS</w:t>
      </w:r>
      <w:bookmarkEnd w:id="108"/>
    </w:p>
    <w:p w14:paraId="7BE15E5A" w14:textId="5A47A271" w:rsidR="003747B0" w:rsidRPr="001B4406" w:rsidRDefault="003747B0">
      <w:pPr>
        <w:tabs>
          <w:tab w:val="left" w:pos="0"/>
        </w:tabs>
        <w:spacing w:before="120" w:after="120"/>
        <w:jc w:val="both"/>
        <w:rPr>
          <w:ins w:id="109" w:author="Danielle Delahanty (Buildings)" w:date="2021-01-12T11:25:00Z"/>
          <w:bCs/>
        </w:rPr>
      </w:pPr>
      <w:ins w:id="110" w:author="Danielle Delahanty (Buildings)" w:date="2021-01-12T11:23:00Z">
        <w:r>
          <w:rPr>
            <w:bCs/>
          </w:rPr>
          <w:t>R</w:t>
        </w:r>
        <w:r w:rsidRPr="001B4406">
          <w:rPr>
            <w:bCs/>
          </w:rPr>
          <w:t xml:space="preserve">eplace </w:t>
        </w:r>
        <w:r>
          <w:rPr>
            <w:bCs/>
          </w:rPr>
          <w:t xml:space="preserve">the existing </w:t>
        </w:r>
      </w:ins>
      <w:ins w:id="111" w:author="Danielle Delahanty (Buildings)" w:date="2021-01-12T11:34:00Z">
        <w:r>
          <w:rPr>
            <w:bCs/>
          </w:rPr>
          <w:t>definition for SITE SAFETY TRAINING (SST) FULL COMPLIANCE DATE</w:t>
        </w:r>
      </w:ins>
      <w:ins w:id="112" w:author="Danielle Delahanty (Buildings)" w:date="2021-01-12T11:23:00Z">
        <w:r w:rsidRPr="001B4406">
          <w:rPr>
            <w:bCs/>
          </w:rPr>
          <w:t xml:space="preserve"> </w:t>
        </w:r>
      </w:ins>
      <w:ins w:id="113" w:author="Danielle Delahanty (Buildings)" w:date="2021-01-12T11:25:00Z">
        <w:r>
          <w:rPr>
            <w:bCs/>
          </w:rPr>
          <w:t xml:space="preserve">in </w:t>
        </w:r>
        <w:r w:rsidRPr="001B4406">
          <w:rPr>
            <w:bCs/>
          </w:rPr>
          <w:t xml:space="preserve">Section </w:t>
        </w:r>
        <w:r>
          <w:rPr>
            <w:bCs/>
          </w:rPr>
          <w:t xml:space="preserve">BC </w:t>
        </w:r>
      </w:ins>
      <w:ins w:id="114" w:author="Danielle Delahanty (Buildings)" w:date="2021-01-12T11:35:00Z">
        <w:r>
          <w:rPr>
            <w:bCs/>
          </w:rPr>
          <w:t>33</w:t>
        </w:r>
      </w:ins>
      <w:ins w:id="115" w:author="Danielle Delahanty (Buildings)" w:date="2021-01-12T11:25:00Z">
        <w:r>
          <w:rPr>
            <w:bCs/>
          </w:rPr>
          <w:t>02</w:t>
        </w:r>
        <w:r w:rsidRPr="001B4406">
          <w:rPr>
            <w:bCs/>
          </w:rPr>
          <w:t xml:space="preserve">, which includes the comprehensive legislative history for this </w:t>
        </w:r>
        <w:r>
          <w:rPr>
            <w:bCs/>
          </w:rPr>
          <w:t>definition. Please place in alphabetical order between the words “</w:t>
        </w:r>
      </w:ins>
      <w:ins w:id="116" w:author="Danielle Delahanty (Buildings)" w:date="2021-01-12T11:35:00Z">
        <w:r w:rsidRPr="003747B0">
          <w:rPr>
            <w:bCs/>
          </w:rPr>
          <w:t>SITE SAFETY TRAINING (SST) CREDIT</w:t>
        </w:r>
      </w:ins>
      <w:ins w:id="117" w:author="Danielle Delahanty (Buildings)" w:date="2021-01-12T11:25:00Z">
        <w:r>
          <w:rPr>
            <w:bCs/>
          </w:rPr>
          <w:t>” and “</w:t>
        </w:r>
      </w:ins>
      <w:ins w:id="118" w:author="Danielle Delahanty (Buildings)" w:date="2021-01-12T11:36:00Z">
        <w:r w:rsidRPr="003747B0">
          <w:rPr>
            <w:bCs/>
          </w:rPr>
          <w:t>SITE SAFETY TRAINING (SST) PROVIDER</w:t>
        </w:r>
      </w:ins>
      <w:ins w:id="119" w:author="Danielle Delahanty (Buildings)" w:date="2021-01-12T11:25:00Z">
        <w:r>
          <w:rPr>
            <w:bCs/>
          </w:rPr>
          <w:t xml:space="preserve">”. </w:t>
        </w:r>
      </w:ins>
    </w:p>
    <w:p w14:paraId="4C19001E" w14:textId="5DAE9402" w:rsidR="00393428" w:rsidRPr="003747B0" w:rsidRDefault="00393428">
      <w:pPr>
        <w:spacing w:before="120" w:after="120"/>
        <w:jc w:val="both"/>
        <w:rPr>
          <w:spacing w:val="3"/>
        </w:rPr>
      </w:pPr>
      <w:r w:rsidRPr="003747B0">
        <w:rPr>
          <w:b/>
          <w:spacing w:val="1"/>
        </w:rPr>
        <w:t>SITE SAFETY TRAINING (SST) FULL COMPLIANCE DATE.</w:t>
      </w:r>
      <w:r w:rsidRPr="003747B0">
        <w:rPr>
          <w:spacing w:val="1"/>
        </w:rPr>
        <w:t xml:space="preserve"> March 1, 2021.</w:t>
      </w:r>
    </w:p>
    <w:p w14:paraId="089069FC" w14:textId="3C9BB52C" w:rsidR="00393428" w:rsidRPr="00BE03B2" w:rsidRDefault="00393428">
      <w:pPr>
        <w:spacing w:before="120" w:after="120"/>
        <w:jc w:val="both"/>
        <w:rPr>
          <w:b/>
        </w:rPr>
      </w:pPr>
      <w:r w:rsidRPr="003747B0">
        <w:t xml:space="preserve">Legislative history: </w:t>
      </w:r>
      <w:hyperlink r:id="rId27" w:history="1">
        <w:r w:rsidRPr="003747B0">
          <w:rPr>
            <w:rStyle w:val="Hyperlink"/>
            <w:i/>
            <w:color w:val="auto"/>
          </w:rPr>
          <w:t>Local Law 196 of 2017</w:t>
        </w:r>
      </w:hyperlink>
      <w:r w:rsidRPr="003747B0">
        <w:rPr>
          <w:rStyle w:val="Hyperlink"/>
          <w:i/>
          <w:color w:val="auto"/>
        </w:rPr>
        <w:t xml:space="preserve">, </w:t>
      </w:r>
      <w:r w:rsidRPr="003747B0">
        <w:rPr>
          <w:i/>
        </w:rPr>
        <w:t xml:space="preserve"> </w:t>
      </w:r>
      <w:hyperlink r:id="rId28" w:history="1">
        <w:r w:rsidRPr="003747B0">
          <w:rPr>
            <w:rStyle w:val="Hyperlink"/>
            <w:i/>
            <w:color w:val="auto"/>
          </w:rPr>
          <w:t>Local Law 119 of 2019</w:t>
        </w:r>
      </w:hyperlink>
      <w:r w:rsidRPr="003747B0">
        <w:rPr>
          <w:rStyle w:val="Hyperlink"/>
          <w:i/>
          <w:color w:val="auto"/>
        </w:rPr>
        <w:t xml:space="preserve">, and </w:t>
      </w:r>
      <w:hyperlink r:id="rId29" w:history="1">
        <w:r w:rsidRPr="003747B0">
          <w:rPr>
            <w:rStyle w:val="Hyperlink"/>
            <w:i/>
            <w:color w:val="auto"/>
          </w:rPr>
          <w:t>Local Law 96 of 2020</w:t>
        </w:r>
      </w:hyperlink>
      <w:r w:rsidRPr="003747B0">
        <w:rPr>
          <w:i/>
        </w:rPr>
        <w:t>.</w:t>
      </w:r>
      <w:r w:rsidRPr="00BE03B2">
        <w:rPr>
          <w:i/>
        </w:rPr>
        <w:t xml:space="preserve"> </w:t>
      </w:r>
    </w:p>
    <w:p w14:paraId="24E3A03D" w14:textId="092FA870" w:rsidR="003747B0" w:rsidRPr="001B4406" w:rsidRDefault="003747B0">
      <w:pPr>
        <w:tabs>
          <w:tab w:val="left" w:pos="0"/>
        </w:tabs>
        <w:spacing w:before="120" w:after="120"/>
        <w:jc w:val="both"/>
        <w:rPr>
          <w:ins w:id="120" w:author="Danielle Delahanty (Buildings)" w:date="2021-01-12T11:20:00Z"/>
          <w:bCs/>
        </w:rPr>
      </w:pPr>
      <w:ins w:id="121" w:author="Danielle Delahanty (Buildings)" w:date="2021-01-12T11:22:00Z">
        <w:r>
          <w:rPr>
            <w:bCs/>
          </w:rPr>
          <w:t>R</w:t>
        </w:r>
      </w:ins>
      <w:ins w:id="122" w:author="Danielle Delahanty (Buildings)" w:date="2021-01-12T11:20:00Z">
        <w:r w:rsidRPr="001B4406">
          <w:rPr>
            <w:bCs/>
          </w:rPr>
          <w:t xml:space="preserve">eplace </w:t>
        </w:r>
      </w:ins>
      <w:ins w:id="123" w:author="Danielle Delahanty (Buildings)" w:date="2021-01-12T11:21:00Z">
        <w:r>
          <w:rPr>
            <w:bCs/>
          </w:rPr>
          <w:t xml:space="preserve">the existing </w:t>
        </w:r>
      </w:ins>
      <w:ins w:id="124" w:author="Danielle Delahanty (Buildings)" w:date="2021-01-12T11:20:00Z">
        <w:r w:rsidRPr="001B4406">
          <w:rPr>
            <w:bCs/>
          </w:rPr>
          <w:t xml:space="preserve">Section </w:t>
        </w:r>
      </w:ins>
      <w:ins w:id="125" w:author="Danielle Delahanty (Buildings)" w:date="2021-01-12T11:23:00Z">
        <w:r>
          <w:rPr>
            <w:bCs/>
          </w:rPr>
          <w:t xml:space="preserve">BC </w:t>
        </w:r>
      </w:ins>
      <w:ins w:id="126" w:author="Danielle Delahanty (Buildings)" w:date="2021-01-12T11:32:00Z">
        <w:r>
          <w:rPr>
            <w:bCs/>
          </w:rPr>
          <w:t>3303.10.1</w:t>
        </w:r>
      </w:ins>
      <w:ins w:id="127" w:author="Danielle Delahanty (Buildings)" w:date="2021-01-12T11:20:00Z">
        <w:r w:rsidRPr="001B4406">
          <w:rPr>
            <w:bCs/>
          </w:rPr>
          <w:t xml:space="preserve"> in its entirety </w:t>
        </w:r>
      </w:ins>
      <w:ins w:id="128" w:author="Danielle Delahanty (Buildings)" w:date="2021-01-12T11:21:00Z">
        <w:r>
          <w:rPr>
            <w:bCs/>
          </w:rPr>
          <w:t xml:space="preserve">with the </w:t>
        </w:r>
      </w:ins>
      <w:ins w:id="129" w:author="Danielle Delahanty (Buildings)" w:date="2021-01-12T11:20:00Z">
        <w:r w:rsidRPr="001B4406">
          <w:rPr>
            <w:bCs/>
          </w:rPr>
          <w:t>below, which i</w:t>
        </w:r>
      </w:ins>
      <w:ins w:id="130" w:author="Danielle Delahanty (Buildings)" w:date="2021-01-12T11:21:00Z">
        <w:r w:rsidRPr="001B4406">
          <w:rPr>
            <w:bCs/>
          </w:rPr>
          <w:t>ncludes</w:t>
        </w:r>
      </w:ins>
      <w:ins w:id="131" w:author="Danielle Delahanty (Buildings)" w:date="2021-01-12T11:20:00Z">
        <w:r w:rsidRPr="001B4406">
          <w:rPr>
            <w:bCs/>
          </w:rPr>
          <w:t xml:space="preserve"> the comprehensive legislative history</w:t>
        </w:r>
      </w:ins>
      <w:ins w:id="132" w:author="Danielle Delahanty (Buildings)" w:date="2021-01-12T11:21:00Z">
        <w:r w:rsidRPr="001B4406">
          <w:rPr>
            <w:bCs/>
          </w:rPr>
          <w:t xml:space="preserve"> for this section.</w:t>
        </w:r>
      </w:ins>
    </w:p>
    <w:p w14:paraId="50529587" w14:textId="2E6A023B" w:rsidR="00835A4E" w:rsidRPr="003747B0" w:rsidRDefault="00393428">
      <w:pPr>
        <w:spacing w:before="120" w:after="120"/>
        <w:jc w:val="both"/>
        <w:rPr>
          <w:spacing w:val="1"/>
        </w:rPr>
      </w:pPr>
      <w:r w:rsidRPr="00BE03B2">
        <w:rPr>
          <w:b/>
          <w:spacing w:val="1"/>
        </w:rPr>
        <w:t xml:space="preserve">3303.10.1 Tenant protection plan. </w:t>
      </w:r>
      <w:r w:rsidRPr="00BE03B2">
        <w:rPr>
          <w:spacing w:val="1"/>
        </w:rPr>
        <w:t xml:space="preserve">In buildings containing any occupied dwelling units, including newly constructed buildings that are partially occupied where work is still ongoing within the building, all alteration, construction or partial demolition work shall be performed in accordance with a tenant protection plan as required by Article 120 of Title 28 of the </w:t>
      </w:r>
      <w:r w:rsidRPr="003747B0">
        <w:rPr>
          <w:i/>
          <w:spacing w:val="1"/>
        </w:rPr>
        <w:t>Administrative Code</w:t>
      </w:r>
      <w:r w:rsidRPr="003747B0">
        <w:rPr>
          <w:spacing w:val="1"/>
        </w:rPr>
        <w:t>.</w:t>
      </w:r>
    </w:p>
    <w:p w14:paraId="5D1C0C0E" w14:textId="18075D9D" w:rsidR="00393428" w:rsidRPr="003747B0" w:rsidRDefault="00393428">
      <w:pPr>
        <w:spacing w:before="120" w:after="120"/>
        <w:jc w:val="both"/>
        <w:rPr>
          <w:rStyle w:val="Hyperlink"/>
          <w:bCs/>
          <w:color w:val="auto"/>
          <w:w w:val="110"/>
        </w:rPr>
      </w:pPr>
      <w:r w:rsidRPr="003747B0">
        <w:t xml:space="preserve">Legislative history: </w:t>
      </w:r>
      <w:hyperlink r:id="rId30" w:history="1">
        <w:r w:rsidRPr="003747B0">
          <w:rPr>
            <w:rStyle w:val="Hyperlink"/>
            <w:color w:val="auto"/>
            <w:w w:val="110"/>
          </w:rPr>
          <w:t>Local Law 106 of 2019</w:t>
        </w:r>
      </w:hyperlink>
    </w:p>
    <w:p w14:paraId="32223D5E" w14:textId="48735790" w:rsidR="003747B0" w:rsidRPr="003747B0" w:rsidRDefault="003747B0">
      <w:pPr>
        <w:tabs>
          <w:tab w:val="left" w:pos="0"/>
        </w:tabs>
        <w:spacing w:before="120" w:after="120"/>
        <w:jc w:val="both"/>
        <w:rPr>
          <w:ins w:id="133" w:author="Danielle Delahanty (Buildings)" w:date="2021-01-12T11:20:00Z"/>
          <w:bCs/>
        </w:rPr>
      </w:pPr>
      <w:ins w:id="134" w:author="Danielle Delahanty (Buildings)" w:date="2021-01-12T11:22:00Z">
        <w:r w:rsidRPr="003747B0">
          <w:rPr>
            <w:bCs/>
          </w:rPr>
          <w:t>R</w:t>
        </w:r>
      </w:ins>
      <w:ins w:id="135" w:author="Danielle Delahanty (Buildings)" w:date="2021-01-12T11:20:00Z">
        <w:r w:rsidRPr="003747B0">
          <w:rPr>
            <w:bCs/>
          </w:rPr>
          <w:t xml:space="preserve">eplace </w:t>
        </w:r>
      </w:ins>
      <w:ins w:id="136" w:author="Danielle Delahanty (Buildings)" w:date="2021-01-12T11:21:00Z">
        <w:r w:rsidRPr="003747B0">
          <w:rPr>
            <w:bCs/>
          </w:rPr>
          <w:t xml:space="preserve">the existing </w:t>
        </w:r>
      </w:ins>
      <w:ins w:id="137" w:author="Danielle Delahanty (Buildings)" w:date="2021-01-12T11:20:00Z">
        <w:r w:rsidRPr="003747B0">
          <w:rPr>
            <w:bCs/>
          </w:rPr>
          <w:t xml:space="preserve">Section </w:t>
        </w:r>
      </w:ins>
      <w:ins w:id="138" w:author="Danielle Delahanty (Buildings)" w:date="2021-01-12T11:23:00Z">
        <w:r w:rsidRPr="003747B0">
          <w:rPr>
            <w:bCs/>
          </w:rPr>
          <w:t xml:space="preserve">BC </w:t>
        </w:r>
      </w:ins>
      <w:ins w:id="139" w:author="Danielle Delahanty (Buildings)" w:date="2021-01-12T11:32:00Z">
        <w:r w:rsidRPr="003747B0">
          <w:rPr>
            <w:bCs/>
          </w:rPr>
          <w:t>3303.10.</w:t>
        </w:r>
      </w:ins>
      <w:ins w:id="140" w:author="Danielle Delahanty (Buildings)" w:date="2021-01-12T11:33:00Z">
        <w:r w:rsidRPr="003747B0">
          <w:rPr>
            <w:bCs/>
          </w:rPr>
          <w:t>2</w:t>
        </w:r>
      </w:ins>
      <w:ins w:id="141" w:author="Danielle Delahanty (Buildings)" w:date="2021-01-12T11:20:00Z">
        <w:r w:rsidRPr="003747B0">
          <w:rPr>
            <w:bCs/>
          </w:rPr>
          <w:t xml:space="preserve"> in its entirety </w:t>
        </w:r>
      </w:ins>
      <w:ins w:id="142" w:author="Danielle Delahanty (Buildings)" w:date="2021-01-12T11:21:00Z">
        <w:r w:rsidRPr="003747B0">
          <w:rPr>
            <w:bCs/>
          </w:rPr>
          <w:t xml:space="preserve">with the </w:t>
        </w:r>
      </w:ins>
      <w:ins w:id="143" w:author="Danielle Delahanty (Buildings)" w:date="2021-01-12T11:20:00Z">
        <w:r w:rsidRPr="003747B0">
          <w:rPr>
            <w:bCs/>
          </w:rPr>
          <w:t>below, which i</w:t>
        </w:r>
      </w:ins>
      <w:ins w:id="144" w:author="Danielle Delahanty (Buildings)" w:date="2021-01-12T11:21:00Z">
        <w:r w:rsidRPr="003747B0">
          <w:rPr>
            <w:bCs/>
          </w:rPr>
          <w:t>ncludes</w:t>
        </w:r>
      </w:ins>
      <w:ins w:id="145" w:author="Danielle Delahanty (Buildings)" w:date="2021-01-12T11:20:00Z">
        <w:r w:rsidRPr="003747B0">
          <w:rPr>
            <w:bCs/>
          </w:rPr>
          <w:t xml:space="preserve"> the comprehensive legislative history</w:t>
        </w:r>
      </w:ins>
      <w:ins w:id="146" w:author="Danielle Delahanty (Buildings)" w:date="2021-01-12T11:21:00Z">
        <w:r w:rsidRPr="003747B0">
          <w:rPr>
            <w:bCs/>
          </w:rPr>
          <w:t xml:space="preserve"> for this section.</w:t>
        </w:r>
      </w:ins>
    </w:p>
    <w:p w14:paraId="10FABBDF" w14:textId="59201134" w:rsidR="00393428" w:rsidRPr="003747B0" w:rsidRDefault="00393428">
      <w:pPr>
        <w:spacing w:before="120" w:after="120"/>
        <w:jc w:val="both"/>
        <w:rPr>
          <w:bCs/>
          <w:iCs/>
          <w:spacing w:val="-2"/>
          <w:w w:val="110"/>
        </w:rPr>
      </w:pPr>
      <w:r w:rsidRPr="003747B0">
        <w:rPr>
          <w:b/>
          <w:bCs/>
          <w:iCs/>
          <w:spacing w:val="-2"/>
          <w:w w:val="110"/>
        </w:rPr>
        <w:t>3303.10.2 Inspections of tenant protection plan.</w:t>
      </w:r>
      <w:r w:rsidRPr="003747B0">
        <w:rPr>
          <w:bCs/>
          <w:iCs/>
          <w:spacing w:val="-2"/>
          <w:w w:val="110"/>
        </w:rPr>
        <w:t xml:space="preserve"> The owner shall notify the department </w:t>
      </w:r>
      <w:r w:rsidRPr="003747B0">
        <w:rPr>
          <w:bCs/>
          <w:iCs/>
          <w:spacing w:val="-2"/>
          <w:w w:val="110"/>
        </w:rPr>
        <w:lastRenderedPageBreak/>
        <w:t xml:space="preserve">in writing at least 72 hours prior to the commencement of any work requiring a tenant protection plan. The department shall conduct an inspection of 10 percent of such sites within seven days after the commencement of such work to verify compliance with the tenant protection plan. The department shall conduct follow up inspections of such sites every 180 days until such construction is completed to verify compliance with the building code and tenant protection plan. Thereafter, the department shall conduct an inspection within 10 days of receipt of a complaint concerning such work. </w:t>
      </w:r>
    </w:p>
    <w:p w14:paraId="38CDB074" w14:textId="77777777" w:rsidR="00393428" w:rsidRPr="003747B0" w:rsidRDefault="00393428">
      <w:pPr>
        <w:spacing w:before="120" w:after="120"/>
        <w:jc w:val="both"/>
        <w:rPr>
          <w:rStyle w:val="Hyperlink"/>
          <w:bCs/>
          <w:color w:val="auto"/>
          <w:w w:val="110"/>
        </w:rPr>
      </w:pPr>
      <w:r w:rsidRPr="003747B0">
        <w:t xml:space="preserve">Legislative history: </w:t>
      </w:r>
      <w:hyperlink r:id="rId31" w:history="1">
        <w:r w:rsidRPr="003747B0">
          <w:rPr>
            <w:rStyle w:val="Hyperlink"/>
            <w:color w:val="auto"/>
            <w:w w:val="110"/>
          </w:rPr>
          <w:t>Local Law 116 of 2019</w:t>
        </w:r>
      </w:hyperlink>
    </w:p>
    <w:p w14:paraId="082B5264" w14:textId="7447E33E" w:rsidR="003747B0" w:rsidRPr="003747B0" w:rsidRDefault="003747B0">
      <w:pPr>
        <w:tabs>
          <w:tab w:val="left" w:pos="0"/>
        </w:tabs>
        <w:spacing w:before="120" w:after="120"/>
        <w:jc w:val="both"/>
        <w:rPr>
          <w:ins w:id="147" w:author="Danielle Delahanty (Buildings)" w:date="2021-01-12T11:20:00Z"/>
          <w:bCs/>
        </w:rPr>
      </w:pPr>
      <w:ins w:id="148" w:author="Danielle Delahanty (Buildings)" w:date="2021-01-12T11:22:00Z">
        <w:r w:rsidRPr="003747B0">
          <w:rPr>
            <w:bCs/>
          </w:rPr>
          <w:t>R</w:t>
        </w:r>
      </w:ins>
      <w:ins w:id="149" w:author="Danielle Delahanty (Buildings)" w:date="2021-01-12T11:20:00Z">
        <w:r w:rsidRPr="003747B0">
          <w:rPr>
            <w:bCs/>
          </w:rPr>
          <w:t xml:space="preserve">eplace </w:t>
        </w:r>
      </w:ins>
      <w:ins w:id="150" w:author="Danielle Delahanty (Buildings)" w:date="2021-01-12T11:21:00Z">
        <w:r w:rsidRPr="003747B0">
          <w:rPr>
            <w:bCs/>
          </w:rPr>
          <w:t xml:space="preserve">the existing </w:t>
        </w:r>
      </w:ins>
      <w:ins w:id="151" w:author="Danielle Delahanty (Buildings)" w:date="2021-01-12T11:20:00Z">
        <w:r w:rsidRPr="003747B0">
          <w:rPr>
            <w:bCs/>
          </w:rPr>
          <w:t xml:space="preserve">Section </w:t>
        </w:r>
      </w:ins>
      <w:ins w:id="152" w:author="Danielle Delahanty (Buildings)" w:date="2021-01-12T11:23:00Z">
        <w:r w:rsidRPr="003747B0">
          <w:rPr>
            <w:bCs/>
          </w:rPr>
          <w:t xml:space="preserve">BC </w:t>
        </w:r>
      </w:ins>
      <w:ins w:id="153" w:author="Danielle Delahanty (Buildings)" w:date="2021-01-12T11:33:00Z">
        <w:r w:rsidRPr="003747B0">
          <w:rPr>
            <w:bCs/>
          </w:rPr>
          <w:t>3309.1</w:t>
        </w:r>
      </w:ins>
      <w:ins w:id="154" w:author="Danielle Delahanty (Buildings)" w:date="2021-01-12T11:20:00Z">
        <w:r w:rsidRPr="003747B0">
          <w:rPr>
            <w:bCs/>
          </w:rPr>
          <w:t xml:space="preserve"> in its entirety </w:t>
        </w:r>
      </w:ins>
      <w:ins w:id="155" w:author="Danielle Delahanty (Buildings)" w:date="2021-01-12T11:21:00Z">
        <w:r w:rsidRPr="003747B0">
          <w:rPr>
            <w:bCs/>
          </w:rPr>
          <w:t xml:space="preserve">with the </w:t>
        </w:r>
      </w:ins>
      <w:ins w:id="156" w:author="Danielle Delahanty (Buildings)" w:date="2021-01-12T11:20:00Z">
        <w:r w:rsidRPr="003747B0">
          <w:rPr>
            <w:bCs/>
          </w:rPr>
          <w:t>below, which i</w:t>
        </w:r>
      </w:ins>
      <w:ins w:id="157" w:author="Danielle Delahanty (Buildings)" w:date="2021-01-12T11:21:00Z">
        <w:r w:rsidRPr="003747B0">
          <w:rPr>
            <w:bCs/>
          </w:rPr>
          <w:t>ncludes</w:t>
        </w:r>
      </w:ins>
      <w:ins w:id="158" w:author="Danielle Delahanty (Buildings)" w:date="2021-01-12T11:20:00Z">
        <w:r w:rsidRPr="003747B0">
          <w:rPr>
            <w:bCs/>
          </w:rPr>
          <w:t xml:space="preserve"> the comprehensive legislative history</w:t>
        </w:r>
      </w:ins>
      <w:ins w:id="159" w:author="Danielle Delahanty (Buildings)" w:date="2021-01-12T11:21:00Z">
        <w:r w:rsidRPr="003747B0">
          <w:rPr>
            <w:bCs/>
          </w:rPr>
          <w:t xml:space="preserve"> for this section.</w:t>
        </w:r>
      </w:ins>
    </w:p>
    <w:p w14:paraId="0B3F2F71" w14:textId="59EE2B42" w:rsidR="00835A4E" w:rsidRPr="003747B0" w:rsidRDefault="00835A4E">
      <w:pPr>
        <w:spacing w:before="120" w:after="120"/>
        <w:jc w:val="both"/>
        <w:rPr>
          <w:spacing w:val="1"/>
        </w:rPr>
      </w:pPr>
      <w:r w:rsidRPr="003747B0">
        <w:rPr>
          <w:b/>
        </w:rPr>
        <w:t>3309.1 Protection required.</w:t>
      </w:r>
      <w:r w:rsidRPr="003747B0">
        <w:rPr>
          <w:b/>
          <w:bCs/>
          <w:spacing w:val="-3"/>
          <w:w w:val="110"/>
        </w:rPr>
        <w:t xml:space="preserve"> </w:t>
      </w:r>
      <w:r w:rsidRPr="003747B0">
        <w:rPr>
          <w:spacing w:val="1"/>
        </w:rPr>
        <w:t>Adjoining public and private property, including persons thereon, shall be protected from damage and injury during construction or demolition work in accordance with the requirements of this section. Protection must be provided for footings, foundations, party walls, chimneys, skylights and roofs. Provi</w:t>
      </w:r>
      <w:r w:rsidRPr="003747B0">
        <w:rPr>
          <w:spacing w:val="1"/>
        </w:rPr>
        <w:softHyphen/>
        <w:t>sions shall be made to control water run-off and erosion during construction or demolition activities. Where the New York City Department of Environmental Protection has issued a stormwater construction permit for a covered development project, such run-off and erosion controls shall be installed and maintained in accordance with the rules of the Department of Environmental Protection and this code.</w:t>
      </w:r>
    </w:p>
    <w:p w14:paraId="120BBBE6" w14:textId="77777777" w:rsidR="00835A4E" w:rsidRPr="00BE03B2" w:rsidRDefault="00835A4E">
      <w:pPr>
        <w:spacing w:before="120" w:after="120"/>
        <w:jc w:val="both"/>
      </w:pPr>
      <w:r w:rsidRPr="003747B0">
        <w:t xml:space="preserve">Legislative history: </w:t>
      </w:r>
      <w:hyperlink r:id="rId32" w:history="1">
        <w:r w:rsidRPr="003747B0">
          <w:rPr>
            <w:rStyle w:val="Hyperlink"/>
            <w:color w:val="auto"/>
          </w:rPr>
          <w:t>Local Law 97 of 2017</w:t>
        </w:r>
      </w:hyperlink>
    </w:p>
    <w:p w14:paraId="673422B8" w14:textId="77777777" w:rsidR="00835A4E" w:rsidRPr="00BE03B2" w:rsidRDefault="00835A4E">
      <w:pPr>
        <w:spacing w:before="120" w:after="120"/>
        <w:jc w:val="both"/>
        <w:rPr>
          <w:sz w:val="22"/>
          <w:szCs w:val="22"/>
        </w:rPr>
      </w:pPr>
    </w:p>
    <w:sectPr w:rsidR="00835A4E" w:rsidRPr="00BE03B2">
      <w:head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2B3CBB" w14:textId="77777777" w:rsidR="00965F0D" w:rsidRDefault="00965F0D" w:rsidP="00F23349">
      <w:r>
        <w:separator/>
      </w:r>
    </w:p>
  </w:endnote>
  <w:endnote w:type="continuationSeparator" w:id="0">
    <w:p w14:paraId="1B44F4A9" w14:textId="77777777" w:rsidR="00965F0D" w:rsidRDefault="00965F0D" w:rsidP="00F23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0B95DF" w14:textId="77777777" w:rsidR="00965F0D" w:rsidRDefault="00965F0D" w:rsidP="00F23349">
      <w:r>
        <w:separator/>
      </w:r>
    </w:p>
  </w:footnote>
  <w:footnote w:type="continuationSeparator" w:id="0">
    <w:p w14:paraId="3446E132" w14:textId="77777777" w:rsidR="00965F0D" w:rsidRDefault="00965F0D" w:rsidP="00F233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B77E9" w14:textId="66F9F914" w:rsidR="00F23349" w:rsidRDefault="00F23349" w:rsidP="00F23349">
    <w:pPr>
      <w:pStyle w:val="Header"/>
    </w:pPr>
    <w:r>
      <w:t>2014 Building Code Changes since June 2020 + Legislative History Links</w:t>
    </w:r>
  </w:p>
  <w:p w14:paraId="7D8035A9" w14:textId="77777777" w:rsidR="008E259E" w:rsidRDefault="008E259E" w:rsidP="008E259E">
    <w:pPr>
      <w:pStyle w:val="Header"/>
    </w:pPr>
    <w:r>
      <w:t>Rev DD 2021 01 12</w:t>
    </w:r>
  </w:p>
  <w:p w14:paraId="080A9461" w14:textId="77777777" w:rsidR="00F23349" w:rsidRDefault="00F233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A2994"/>
    <w:multiLevelType w:val="hybridMultilevel"/>
    <w:tmpl w:val="A3E88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A4E"/>
    <w:rsid w:val="001274C4"/>
    <w:rsid w:val="00135956"/>
    <w:rsid w:val="001B4406"/>
    <w:rsid w:val="001F2127"/>
    <w:rsid w:val="003747B0"/>
    <w:rsid w:val="00393428"/>
    <w:rsid w:val="00651AAF"/>
    <w:rsid w:val="00835A4E"/>
    <w:rsid w:val="00867761"/>
    <w:rsid w:val="008E259E"/>
    <w:rsid w:val="00965F0D"/>
    <w:rsid w:val="00B42A2F"/>
    <w:rsid w:val="00B52D91"/>
    <w:rsid w:val="00BE03B2"/>
    <w:rsid w:val="00D731D0"/>
    <w:rsid w:val="00F2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7D85F"/>
  <w15:chartTrackingRefBased/>
  <w15:docId w15:val="{265A2764-5D5A-4B58-8F30-5A259D378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A4E"/>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5A4E"/>
    <w:rPr>
      <w:sz w:val="16"/>
      <w:szCs w:val="16"/>
    </w:rPr>
  </w:style>
  <w:style w:type="paragraph" w:styleId="CommentText">
    <w:name w:val="annotation text"/>
    <w:basedOn w:val="Normal"/>
    <w:link w:val="CommentTextChar"/>
    <w:uiPriority w:val="99"/>
    <w:semiHidden/>
    <w:unhideWhenUsed/>
    <w:rsid w:val="00835A4E"/>
    <w:rPr>
      <w:sz w:val="20"/>
      <w:szCs w:val="20"/>
    </w:rPr>
  </w:style>
  <w:style w:type="character" w:customStyle="1" w:styleId="CommentTextChar">
    <w:name w:val="Comment Text Char"/>
    <w:basedOn w:val="DefaultParagraphFont"/>
    <w:link w:val="CommentText"/>
    <w:uiPriority w:val="99"/>
    <w:semiHidden/>
    <w:rsid w:val="00835A4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35A4E"/>
    <w:rPr>
      <w:b/>
      <w:bCs/>
    </w:rPr>
  </w:style>
  <w:style w:type="character" w:customStyle="1" w:styleId="CommentSubjectChar">
    <w:name w:val="Comment Subject Char"/>
    <w:basedOn w:val="CommentTextChar"/>
    <w:link w:val="CommentSubject"/>
    <w:uiPriority w:val="99"/>
    <w:semiHidden/>
    <w:rsid w:val="00835A4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35A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A4E"/>
    <w:rPr>
      <w:rFonts w:ascii="Segoe UI" w:eastAsia="Times New Roman" w:hAnsi="Segoe UI" w:cs="Segoe UI"/>
      <w:sz w:val="18"/>
      <w:szCs w:val="18"/>
    </w:rPr>
  </w:style>
  <w:style w:type="character" w:styleId="Hyperlink">
    <w:name w:val="Hyperlink"/>
    <w:rsid w:val="00835A4E"/>
    <w:rPr>
      <w:color w:val="0000FF"/>
      <w:u w:val="single"/>
    </w:rPr>
  </w:style>
  <w:style w:type="paragraph" w:styleId="Header">
    <w:name w:val="header"/>
    <w:basedOn w:val="Normal"/>
    <w:link w:val="HeaderChar"/>
    <w:uiPriority w:val="99"/>
    <w:unhideWhenUsed/>
    <w:rsid w:val="00F23349"/>
    <w:pPr>
      <w:tabs>
        <w:tab w:val="center" w:pos="4680"/>
        <w:tab w:val="right" w:pos="9360"/>
      </w:tabs>
    </w:pPr>
  </w:style>
  <w:style w:type="character" w:customStyle="1" w:styleId="HeaderChar">
    <w:name w:val="Header Char"/>
    <w:basedOn w:val="DefaultParagraphFont"/>
    <w:link w:val="Header"/>
    <w:uiPriority w:val="99"/>
    <w:rsid w:val="00F2334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23349"/>
    <w:pPr>
      <w:tabs>
        <w:tab w:val="center" w:pos="4680"/>
        <w:tab w:val="right" w:pos="9360"/>
      </w:tabs>
    </w:pPr>
  </w:style>
  <w:style w:type="character" w:customStyle="1" w:styleId="FooterChar">
    <w:name w:val="Footer Char"/>
    <w:basedOn w:val="DefaultParagraphFont"/>
    <w:link w:val="Footer"/>
    <w:uiPriority w:val="99"/>
    <w:rsid w:val="00F23349"/>
    <w:rPr>
      <w:rFonts w:ascii="Times New Roman" w:eastAsia="Times New Roman" w:hAnsi="Times New Roman" w:cs="Times New Roman"/>
      <w:sz w:val="24"/>
      <w:szCs w:val="24"/>
    </w:rPr>
  </w:style>
  <w:style w:type="paragraph" w:styleId="ListParagraph">
    <w:name w:val="List Paragraph"/>
    <w:basedOn w:val="Normal"/>
    <w:uiPriority w:val="34"/>
    <w:qFormat/>
    <w:rsid w:val="003747B0"/>
    <w:pPr>
      <w:ind w:left="720"/>
      <w:contextualSpacing/>
    </w:pPr>
  </w:style>
  <w:style w:type="character" w:styleId="UnresolvedMention">
    <w:name w:val="Unresolved Mention"/>
    <w:basedOn w:val="DefaultParagraphFont"/>
    <w:uiPriority w:val="99"/>
    <w:semiHidden/>
    <w:unhideWhenUsed/>
    <w:rsid w:val="00651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138170">
      <w:bodyDiv w:val="1"/>
      <w:marLeft w:val="0"/>
      <w:marRight w:val="0"/>
      <w:marTop w:val="0"/>
      <w:marBottom w:val="0"/>
      <w:divBdr>
        <w:top w:val="none" w:sz="0" w:space="0" w:color="auto"/>
        <w:left w:val="none" w:sz="0" w:space="0" w:color="auto"/>
        <w:bottom w:val="none" w:sz="0" w:space="0" w:color="auto"/>
        <w:right w:val="none" w:sz="0" w:space="0" w:color="auto"/>
      </w:divBdr>
    </w:div>
    <w:div w:id="59447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1.nyc.gov/assets/buildings/local_laws/ll97of2017.pdf" TargetMode="External"/><Relationship Id="rId18" Type="http://schemas.openxmlformats.org/officeDocument/2006/relationships/hyperlink" Target="https://www1.nyc.gov/assets/buildings/local_laws/ll15of2020.pdf" TargetMode="External"/><Relationship Id="rId26" Type="http://schemas.openxmlformats.org/officeDocument/2006/relationships/hyperlink" Target="https://www1.nyc.gov/assets/buildings/local_laws/ll116of2019.pdf" TargetMode="External"/><Relationship Id="rId3" Type="http://schemas.openxmlformats.org/officeDocument/2006/relationships/styles" Target="styles.xml"/><Relationship Id="rId21" Type="http://schemas.openxmlformats.org/officeDocument/2006/relationships/hyperlink" Target="https://www1.nyc.gov/assets/buildings/local_laws/ll15of2020.pdf"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1.nyc.gov/assets/buildings/local_laws/ll97of2017.pdf" TargetMode="External"/><Relationship Id="rId17" Type="http://schemas.openxmlformats.org/officeDocument/2006/relationships/hyperlink" Target="https://www1.nyc.gov/assets/buildings/local_laws/ll13of2021.pdf" TargetMode="External"/><Relationship Id="rId25" Type="http://schemas.openxmlformats.org/officeDocument/2006/relationships/hyperlink" Target="https://www1.nyc.gov/assets/buildings/local_laws/ll15of2020.pdf" TargetMode="External"/><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1.nyc.gov/assets/buildings/local_laws/ll191of2018.pdf" TargetMode="External"/><Relationship Id="rId20" Type="http://schemas.openxmlformats.org/officeDocument/2006/relationships/hyperlink" Target="https://www1.nyc.gov/assets/buildings/local_laws/ll15of2020.pdf" TargetMode="External"/><Relationship Id="rId29" Type="http://schemas.openxmlformats.org/officeDocument/2006/relationships/hyperlink" Target="https://www1.nyc.gov/assets/buildings/local_laws/ll96of202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1.nyc.gov/assets/buildings/local_laws/ll106of2019.pdf" TargetMode="External"/><Relationship Id="rId24" Type="http://schemas.openxmlformats.org/officeDocument/2006/relationships/hyperlink" Target="https://www1.nyc.gov/assets/buildings/local_laws/ll15of2020.pdf" TargetMode="External"/><Relationship Id="rId32" Type="http://schemas.openxmlformats.org/officeDocument/2006/relationships/hyperlink" Target="https://www1.nyc.gov/assets/buildings/local_laws/ll97of2017.pdf" TargetMode="External"/><Relationship Id="rId5" Type="http://schemas.openxmlformats.org/officeDocument/2006/relationships/webSettings" Target="webSetting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s://www1.nyc.gov/assets/buildings/local_laws/ll15of2020.pdf" TargetMode="External"/><Relationship Id="rId28" Type="http://schemas.openxmlformats.org/officeDocument/2006/relationships/hyperlink" Target="https://www1.nyc.gov/assets/buildings/local_laws/ll119of2019.pdf" TargetMode="External"/><Relationship Id="rId36" Type="http://schemas.openxmlformats.org/officeDocument/2006/relationships/theme" Target="theme/theme1.xml"/><Relationship Id="rId10" Type="http://schemas.openxmlformats.org/officeDocument/2006/relationships/hyperlink" Target="http://www1.nyc.gov/assets/buildings/local_laws/ll154of2017.pdf" TargetMode="External"/><Relationship Id="rId19" Type="http://schemas.openxmlformats.org/officeDocument/2006/relationships/hyperlink" Target="https://www1.nyc.gov/assets/buildings/local_laws/ll15of2020.pdf" TargetMode="External"/><Relationship Id="rId31" Type="http://schemas.openxmlformats.org/officeDocument/2006/relationships/hyperlink" Target="https://www1.nyc.gov/assets/buildings/local_laws/ll116of2019.pdf" TargetMode="External"/><Relationship Id="rId4" Type="http://schemas.openxmlformats.org/officeDocument/2006/relationships/settings" Target="settings.xml"/><Relationship Id="rId9" Type="http://schemas.openxmlformats.org/officeDocument/2006/relationships/hyperlink" Target="https://www1.nyc.gov/assets/buildings/local_laws/ll97of2017.pdf" TargetMode="External"/><Relationship Id="rId14" Type="http://schemas.openxmlformats.org/officeDocument/2006/relationships/hyperlink" Target="https://www1.nyc.gov/assets/buildings/local_laws/ll97of2017.pdf" TargetMode="External"/><Relationship Id="rId22" Type="http://schemas.openxmlformats.org/officeDocument/2006/relationships/hyperlink" Target="https://www1.nyc.gov/assets/buildings/local_laws/ll15of2020.pdf" TargetMode="External"/><Relationship Id="rId27" Type="http://schemas.openxmlformats.org/officeDocument/2006/relationships/hyperlink" Target="http://www1.nyc.gov/assets/buildings/local_laws/ll196of2017.pdf" TargetMode="External"/><Relationship Id="rId30" Type="http://schemas.openxmlformats.org/officeDocument/2006/relationships/hyperlink" Target="https://www1.nyc.gov/assets/buildings/local_laws/ll106of2019.pdf" TargetMode="External"/><Relationship Id="rId35" Type="http://schemas.microsoft.com/office/2011/relationships/people" Target="people.xml"/><Relationship Id="rId8" Type="http://schemas.openxmlformats.org/officeDocument/2006/relationships/hyperlink" Target="https://www1.nyc.gov/assets/buildings/local_laws/ll97of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C40B7-0DD5-4B4E-8E53-F1D630D48A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8</cp:revision>
  <dcterms:created xsi:type="dcterms:W3CDTF">2020-12-18T18:23:00Z</dcterms:created>
  <dcterms:modified xsi:type="dcterms:W3CDTF">2021-02-11T17:45:00Z</dcterms:modified>
</cp:coreProperties>
</file>