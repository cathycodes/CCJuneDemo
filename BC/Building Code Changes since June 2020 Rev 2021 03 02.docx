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F4811" w14:textId="3D67FD9A" w:rsidR="001B4406" w:rsidRPr="00BE03B2" w:rsidRDefault="001B4406" w:rsidP="00A83FEF">
      <w:pPr>
        <w:tabs>
          <w:tab w:val="left" w:pos="0"/>
        </w:tabs>
        <w:spacing w:before="120" w:after="120"/>
        <w:jc w:val="both"/>
        <w:rPr>
          <w:b/>
          <w:sz w:val="28"/>
          <w:szCs w:val="28"/>
          <w:u w:val="single"/>
        </w:rPr>
      </w:pPr>
      <w:bookmarkStart w:id="0" w:name="_Hlk65589930"/>
      <w:r w:rsidRPr="00BE03B2">
        <w:rPr>
          <w:b/>
          <w:sz w:val="28"/>
          <w:szCs w:val="28"/>
          <w:u w:val="single"/>
        </w:rPr>
        <w:t xml:space="preserve">2014 Building Code – Chapter </w:t>
      </w:r>
      <w:r w:rsidR="0027318C">
        <w:rPr>
          <w:b/>
          <w:sz w:val="28"/>
          <w:szCs w:val="28"/>
          <w:u w:val="single"/>
        </w:rPr>
        <w:t>3</w:t>
      </w:r>
      <w:r w:rsidRPr="00BE03B2">
        <w:rPr>
          <w:b/>
          <w:sz w:val="28"/>
          <w:szCs w:val="28"/>
          <w:u w:val="single"/>
        </w:rPr>
        <w:t xml:space="preserve">1 </w:t>
      </w:r>
    </w:p>
    <w:bookmarkEnd w:id="0"/>
    <w:p w14:paraId="363CE648" w14:textId="642DFB36" w:rsidR="001B4406" w:rsidRPr="003747B0" w:rsidRDefault="001B4406" w:rsidP="00A83FEF">
      <w:pPr>
        <w:tabs>
          <w:tab w:val="left" w:pos="0"/>
        </w:tabs>
        <w:spacing w:before="120" w:after="120"/>
        <w:jc w:val="both"/>
        <w:rPr>
          <w:ins w:id="1" w:author="Danielle Delahanty (Buildings)" w:date="2021-01-12T11:20:00Z"/>
          <w:bCs/>
        </w:rPr>
      </w:pPr>
      <w:ins w:id="2" w:author="Danielle Delahanty (Buildings)" w:date="2021-01-12T11:22:00Z">
        <w:r w:rsidRPr="003747B0">
          <w:rPr>
            <w:bCs/>
          </w:rPr>
          <w:t>R</w:t>
        </w:r>
      </w:ins>
      <w:ins w:id="3" w:author="Danielle Delahanty (Buildings)" w:date="2021-01-12T11:20:00Z">
        <w:r w:rsidRPr="003747B0">
          <w:rPr>
            <w:bCs/>
          </w:rPr>
          <w:t xml:space="preserve">eplace </w:t>
        </w:r>
      </w:ins>
      <w:ins w:id="4" w:author="Danielle Delahanty (Buildings)" w:date="2021-01-12T11:21:00Z">
        <w:r w:rsidRPr="003747B0">
          <w:rPr>
            <w:bCs/>
          </w:rPr>
          <w:t xml:space="preserve">the existing </w:t>
        </w:r>
      </w:ins>
      <w:ins w:id="5" w:author="Danielle Delahanty (Buildings)" w:date="2021-01-12T11:20:00Z">
        <w:r w:rsidRPr="003747B0">
          <w:rPr>
            <w:bCs/>
          </w:rPr>
          <w:t xml:space="preserve">Section </w:t>
        </w:r>
      </w:ins>
      <w:ins w:id="6" w:author="Danielle Delahanty (Buildings)" w:date="2021-01-12T11:23:00Z">
        <w:r w:rsidRPr="003747B0">
          <w:rPr>
            <w:bCs/>
          </w:rPr>
          <w:t xml:space="preserve">BC </w:t>
        </w:r>
      </w:ins>
      <w:ins w:id="7" w:author="Danielle Delahanty (Buildings)" w:date="2021-03-02T15:06:00Z">
        <w:r w:rsidR="0027318C">
          <w:rPr>
            <w:bCs/>
          </w:rPr>
          <w:t>3111.1</w:t>
        </w:r>
      </w:ins>
      <w:ins w:id="8" w:author="Danielle Delahanty (Buildings)" w:date="2021-01-12T11:20:00Z">
        <w:r w:rsidRPr="003747B0">
          <w:rPr>
            <w:bCs/>
          </w:rPr>
          <w:t xml:space="preserve"> in its entirety </w:t>
        </w:r>
      </w:ins>
      <w:ins w:id="9" w:author="Danielle Delahanty (Buildings)" w:date="2021-01-12T11:21:00Z">
        <w:r w:rsidRPr="003747B0">
          <w:rPr>
            <w:bCs/>
          </w:rPr>
          <w:t xml:space="preserve">with the </w:t>
        </w:r>
      </w:ins>
      <w:ins w:id="10" w:author="Danielle Delahanty (Buildings)" w:date="2021-01-12T11:20:00Z">
        <w:r w:rsidRPr="003747B0">
          <w:rPr>
            <w:bCs/>
          </w:rPr>
          <w:t>below, which i</w:t>
        </w:r>
      </w:ins>
      <w:ins w:id="11" w:author="Danielle Delahanty (Buildings)" w:date="2021-01-12T11:21:00Z">
        <w:r w:rsidRPr="003747B0">
          <w:rPr>
            <w:bCs/>
          </w:rPr>
          <w:t>ncludes</w:t>
        </w:r>
      </w:ins>
      <w:ins w:id="12" w:author="Danielle Delahanty (Buildings)" w:date="2021-01-12T11:20:00Z">
        <w:r w:rsidRPr="003747B0">
          <w:rPr>
            <w:bCs/>
          </w:rPr>
          <w:t xml:space="preserve"> the comprehensive legislative history</w:t>
        </w:r>
      </w:ins>
      <w:ins w:id="13" w:author="Danielle Delahanty (Buildings)" w:date="2021-01-12T11:21:00Z">
        <w:r w:rsidRPr="003747B0">
          <w:rPr>
            <w:bCs/>
          </w:rPr>
          <w:t xml:space="preserve"> for this section.</w:t>
        </w:r>
      </w:ins>
    </w:p>
    <w:p w14:paraId="79DBC6EB" w14:textId="40809EE2" w:rsidR="00A83FEF" w:rsidRPr="00A83FEF" w:rsidRDefault="00A83FEF" w:rsidP="00A83FEF">
      <w:pPr>
        <w:spacing w:before="120" w:after="120"/>
        <w:jc w:val="both"/>
        <w:rPr>
          <w:spacing w:val="1"/>
        </w:rPr>
      </w:pPr>
      <w:r w:rsidRPr="00A83FEF">
        <w:rPr>
          <w:b/>
        </w:rPr>
        <w:t>3111.1 General.</w:t>
      </w:r>
      <w:r w:rsidRPr="00A83FEF">
        <w:rPr>
          <w:b/>
          <w:bCs/>
          <w:spacing w:val="-1"/>
          <w:w w:val="110"/>
        </w:rPr>
        <w:t xml:space="preserve"> </w:t>
      </w:r>
      <w:r w:rsidRPr="00A83FEF">
        <w:rPr>
          <w:spacing w:val="1"/>
        </w:rPr>
        <w:t>Sidewalk cafés provided beyond the building line shall comply with the requirements of this section, the New York City Zoning Resolution, the Commissioners of the Department of Consumer and Worker Protection and Department of Transpor</w:t>
      </w:r>
      <w:r w:rsidRPr="00A83FEF">
        <w:rPr>
          <w:spacing w:val="1"/>
        </w:rPr>
        <w:softHyphen/>
        <w:t>tation, and with the projection limitations of Chapter 32 of this code.</w:t>
      </w:r>
    </w:p>
    <w:p w14:paraId="7F6B0CEB" w14:textId="79B486D4" w:rsidR="00A83FEF" w:rsidRPr="00A83FEF" w:rsidRDefault="00A83FEF" w:rsidP="00A83FEF">
      <w:pPr>
        <w:spacing w:before="120" w:after="120"/>
        <w:jc w:val="both"/>
        <w:rPr>
          <w:rFonts w:ascii="Times" w:hAnsi="Times" w:cs="Times"/>
          <w:spacing w:val="-1"/>
        </w:rPr>
      </w:pPr>
      <w:r w:rsidRPr="00A83FEF">
        <w:t>Legislative history:</w:t>
      </w:r>
      <w:r>
        <w:t xml:space="preserve"> </w:t>
      </w:r>
      <w:hyperlink r:id="rId8" w:history="1">
        <w:r>
          <w:rPr>
            <w:rStyle w:val="Hyperlink"/>
          </w:rPr>
          <w:t>Local Law 141/13</w:t>
        </w:r>
      </w:hyperlink>
      <w:r>
        <w:t>,</w:t>
      </w:r>
      <w:r w:rsidRPr="00A83FEF">
        <w:t xml:space="preserve"> </w:t>
      </w:r>
      <w:hyperlink r:id="rId9" w:history="1">
        <w:r w:rsidRPr="00A83FEF">
          <w:rPr>
            <w:rStyle w:val="Hyperlink"/>
          </w:rPr>
          <w:t>Local Law 80 of 2020</w:t>
        </w:r>
      </w:hyperlink>
    </w:p>
    <w:p w14:paraId="49282C62" w14:textId="760282A9" w:rsidR="0018241B" w:rsidRPr="003747B0" w:rsidRDefault="0018241B" w:rsidP="0018241B">
      <w:pPr>
        <w:tabs>
          <w:tab w:val="left" w:pos="0"/>
        </w:tabs>
        <w:spacing w:before="120" w:after="120"/>
        <w:jc w:val="both"/>
        <w:rPr>
          <w:ins w:id="14" w:author="Danielle Delahanty (Buildings)" w:date="2021-01-12T11:20:00Z"/>
          <w:bCs/>
        </w:rPr>
      </w:pPr>
      <w:ins w:id="15" w:author="Danielle Delahanty (Buildings)" w:date="2021-01-12T11:22:00Z">
        <w:r w:rsidRPr="003747B0">
          <w:rPr>
            <w:bCs/>
          </w:rPr>
          <w:t>R</w:t>
        </w:r>
      </w:ins>
      <w:ins w:id="16" w:author="Danielle Delahanty (Buildings)" w:date="2021-01-12T11:20:00Z">
        <w:r w:rsidRPr="003747B0">
          <w:rPr>
            <w:bCs/>
          </w:rPr>
          <w:t xml:space="preserve">eplace </w:t>
        </w:r>
      </w:ins>
      <w:ins w:id="17" w:author="Danielle Delahanty (Buildings)" w:date="2021-01-12T11:21:00Z">
        <w:r w:rsidRPr="003747B0">
          <w:rPr>
            <w:bCs/>
          </w:rPr>
          <w:t xml:space="preserve">the existing </w:t>
        </w:r>
      </w:ins>
      <w:ins w:id="18" w:author="Danielle Delahanty (Buildings)" w:date="2021-01-12T11:20:00Z">
        <w:r w:rsidRPr="003747B0">
          <w:rPr>
            <w:bCs/>
          </w:rPr>
          <w:t xml:space="preserve">Section </w:t>
        </w:r>
      </w:ins>
      <w:ins w:id="19" w:author="Danielle Delahanty (Buildings)" w:date="2021-01-12T11:23:00Z">
        <w:r w:rsidRPr="003747B0">
          <w:rPr>
            <w:bCs/>
          </w:rPr>
          <w:t xml:space="preserve">BC </w:t>
        </w:r>
      </w:ins>
      <w:ins w:id="20" w:author="Danielle Delahanty (Buildings)" w:date="2021-03-02T15:06:00Z">
        <w:r>
          <w:rPr>
            <w:bCs/>
          </w:rPr>
          <w:t>3111.</w:t>
        </w:r>
      </w:ins>
      <w:ins w:id="21" w:author="Danielle Delahanty (Buildings)" w:date="2021-03-02T15:28:00Z">
        <w:r>
          <w:rPr>
            <w:bCs/>
          </w:rPr>
          <w:t>3</w:t>
        </w:r>
      </w:ins>
      <w:ins w:id="22" w:author="Danielle Delahanty (Buildings)" w:date="2021-01-12T11:20:00Z">
        <w:r w:rsidRPr="003747B0">
          <w:rPr>
            <w:bCs/>
          </w:rPr>
          <w:t xml:space="preserve"> in its entirety </w:t>
        </w:r>
      </w:ins>
      <w:ins w:id="23" w:author="Danielle Delahanty (Buildings)" w:date="2021-01-12T11:21:00Z">
        <w:r w:rsidRPr="003747B0">
          <w:rPr>
            <w:bCs/>
          </w:rPr>
          <w:t xml:space="preserve">with the </w:t>
        </w:r>
      </w:ins>
      <w:ins w:id="24" w:author="Danielle Delahanty (Buildings)" w:date="2021-01-12T11:20:00Z">
        <w:r w:rsidRPr="003747B0">
          <w:rPr>
            <w:bCs/>
          </w:rPr>
          <w:t>below, which i</w:t>
        </w:r>
      </w:ins>
      <w:ins w:id="25" w:author="Danielle Delahanty (Buildings)" w:date="2021-01-12T11:21:00Z">
        <w:r w:rsidRPr="003747B0">
          <w:rPr>
            <w:bCs/>
          </w:rPr>
          <w:t>ncludes</w:t>
        </w:r>
      </w:ins>
      <w:ins w:id="26" w:author="Danielle Delahanty (Buildings)" w:date="2021-01-12T11:20:00Z">
        <w:r w:rsidRPr="003747B0">
          <w:rPr>
            <w:bCs/>
          </w:rPr>
          <w:t xml:space="preserve"> the comprehensive legislative history</w:t>
        </w:r>
      </w:ins>
      <w:ins w:id="27" w:author="Danielle Delahanty (Buildings)" w:date="2021-01-12T11:21:00Z">
        <w:r w:rsidRPr="003747B0">
          <w:rPr>
            <w:bCs/>
          </w:rPr>
          <w:t xml:space="preserve"> for this section.</w:t>
        </w:r>
      </w:ins>
    </w:p>
    <w:p w14:paraId="2AE73E15" w14:textId="170D3464" w:rsidR="00A83FEF" w:rsidRPr="00A83FEF" w:rsidRDefault="00A83FEF" w:rsidP="00A83FEF">
      <w:pPr>
        <w:spacing w:before="120" w:after="120"/>
        <w:jc w:val="both"/>
        <w:rPr>
          <w:spacing w:val="1"/>
        </w:rPr>
      </w:pPr>
      <w:r w:rsidRPr="00A83FEF">
        <w:rPr>
          <w:b/>
        </w:rPr>
        <w:t>3111.3 Awnings.</w:t>
      </w:r>
      <w:r w:rsidRPr="00A83FEF">
        <w:rPr>
          <w:b/>
          <w:bCs/>
          <w:spacing w:val="-1"/>
          <w:w w:val="110"/>
        </w:rPr>
        <w:t xml:space="preserve"> </w:t>
      </w:r>
      <w:r w:rsidRPr="00A83FEF">
        <w:rPr>
          <w:spacing w:val="1"/>
        </w:rPr>
        <w:t>Awnings supported entirely from the build</w:t>
      </w:r>
      <w:r w:rsidRPr="00A83FEF">
        <w:rPr>
          <w:spacing w:val="1"/>
        </w:rPr>
        <w:softHyphen/>
        <w:t>ing may be placed over unenclosed sidewalk cafés provided they are at least 8 feet (2438 mm) clear above the sidewalk and within the limits specified by the Commissioner of the Depart</w:t>
      </w:r>
      <w:r w:rsidRPr="00A83FEF">
        <w:rPr>
          <w:spacing w:val="1"/>
        </w:rPr>
        <w:softHyphen/>
        <w:t>ment of Consumer and Worker Protection. Such awnings shall be in compli</w:t>
      </w:r>
      <w:r w:rsidRPr="00A83FEF">
        <w:rPr>
          <w:spacing w:val="1"/>
        </w:rPr>
        <w:softHyphen/>
        <w:t>ance with Section 3105 of this code.</w:t>
      </w:r>
    </w:p>
    <w:p w14:paraId="5BB82170" w14:textId="77777777" w:rsidR="00A83FEF" w:rsidRPr="00A83FEF" w:rsidRDefault="00A83FEF" w:rsidP="00A83FEF">
      <w:pPr>
        <w:spacing w:before="120" w:after="120"/>
        <w:jc w:val="both"/>
        <w:rPr>
          <w:rFonts w:ascii="Times" w:hAnsi="Times" w:cs="Times"/>
          <w:spacing w:val="-1"/>
        </w:rPr>
      </w:pPr>
      <w:r w:rsidRPr="00A83FEF">
        <w:t>Legislative history:</w:t>
      </w:r>
      <w:r>
        <w:t xml:space="preserve"> </w:t>
      </w:r>
      <w:hyperlink r:id="rId10" w:history="1">
        <w:r>
          <w:rPr>
            <w:rStyle w:val="Hyperlink"/>
          </w:rPr>
          <w:t>Local Law 141/13</w:t>
        </w:r>
      </w:hyperlink>
      <w:r>
        <w:t>,</w:t>
      </w:r>
      <w:r w:rsidRPr="00A83FEF">
        <w:t xml:space="preserve"> </w:t>
      </w:r>
      <w:hyperlink r:id="rId11" w:history="1">
        <w:r w:rsidRPr="00A83FEF">
          <w:rPr>
            <w:rStyle w:val="Hyperlink"/>
          </w:rPr>
          <w:t>Local Law 80 of 2020</w:t>
        </w:r>
      </w:hyperlink>
    </w:p>
    <w:p w14:paraId="69E5D056" w14:textId="30766C8D" w:rsidR="0027318C" w:rsidRDefault="0027318C" w:rsidP="00A83FEF">
      <w:pPr>
        <w:spacing w:before="120" w:after="120"/>
        <w:jc w:val="both"/>
        <w:rPr>
          <w:rStyle w:val="Hyperlink"/>
          <w:color w:val="auto"/>
        </w:rPr>
      </w:pPr>
    </w:p>
    <w:p w14:paraId="10D04D72" w14:textId="4A527E31" w:rsidR="0027318C" w:rsidRPr="00BE03B2" w:rsidRDefault="0027318C" w:rsidP="00A83FEF">
      <w:pPr>
        <w:tabs>
          <w:tab w:val="left" w:pos="0"/>
        </w:tabs>
        <w:spacing w:before="120" w:after="120"/>
        <w:jc w:val="both"/>
        <w:rPr>
          <w:b/>
          <w:sz w:val="28"/>
          <w:szCs w:val="28"/>
          <w:u w:val="single"/>
        </w:rPr>
      </w:pPr>
      <w:r w:rsidRPr="00BE03B2">
        <w:rPr>
          <w:b/>
          <w:sz w:val="28"/>
          <w:szCs w:val="28"/>
          <w:u w:val="single"/>
        </w:rPr>
        <w:t xml:space="preserve">2014 Building Code – Chapter </w:t>
      </w:r>
      <w:r>
        <w:rPr>
          <w:b/>
          <w:sz w:val="28"/>
          <w:szCs w:val="28"/>
          <w:u w:val="single"/>
        </w:rPr>
        <w:t>3</w:t>
      </w:r>
      <w:r>
        <w:rPr>
          <w:b/>
          <w:sz w:val="28"/>
          <w:szCs w:val="28"/>
          <w:u w:val="single"/>
        </w:rPr>
        <w:t>2</w:t>
      </w:r>
      <w:r w:rsidRPr="00BE03B2">
        <w:rPr>
          <w:b/>
          <w:sz w:val="28"/>
          <w:szCs w:val="28"/>
          <w:u w:val="single"/>
        </w:rPr>
        <w:t xml:space="preserve"> </w:t>
      </w:r>
    </w:p>
    <w:p w14:paraId="7E5017E6" w14:textId="77777777" w:rsidR="0018241B" w:rsidRPr="003747B0" w:rsidRDefault="0018241B" w:rsidP="0018241B">
      <w:pPr>
        <w:tabs>
          <w:tab w:val="left" w:pos="0"/>
        </w:tabs>
        <w:spacing w:before="120" w:after="120"/>
        <w:jc w:val="both"/>
        <w:rPr>
          <w:ins w:id="28" w:author="Danielle Delahanty (Buildings)" w:date="2021-03-02T15:28:00Z"/>
          <w:bCs/>
        </w:rPr>
      </w:pPr>
      <w:ins w:id="29" w:author="Danielle Delahanty (Buildings)" w:date="2021-03-02T15:28:00Z">
        <w:r w:rsidRPr="003747B0">
          <w:rPr>
            <w:bCs/>
          </w:rPr>
          <w:t xml:space="preserve">Replace the existing Section BC </w:t>
        </w:r>
        <w:r>
          <w:rPr>
            <w:bCs/>
          </w:rPr>
          <w:t>3202.2.1.4.7</w:t>
        </w:r>
        <w:r w:rsidRPr="003747B0">
          <w:rPr>
            <w:bCs/>
          </w:rPr>
          <w:t xml:space="preserve"> in its entirety with the below, which includes the comprehensive legislative history for this section.</w:t>
        </w:r>
      </w:ins>
    </w:p>
    <w:p w14:paraId="4A2F39FC" w14:textId="637E917A" w:rsidR="0027318C" w:rsidRPr="00A83FEF" w:rsidRDefault="00A83FEF" w:rsidP="003747B0">
      <w:pPr>
        <w:spacing w:before="120" w:after="120"/>
        <w:jc w:val="both"/>
        <w:rPr>
          <w:spacing w:val="1"/>
        </w:rPr>
      </w:pPr>
      <w:r w:rsidRPr="00A83FEF">
        <w:rPr>
          <w:b/>
          <w:bCs/>
          <w:spacing w:val="1"/>
        </w:rPr>
        <w:t>3202.2.1.4.7 Other agency approvals.</w:t>
      </w:r>
      <w:r w:rsidRPr="00A83FEF">
        <w:rPr>
          <w:spacing w:val="1"/>
        </w:rPr>
        <w:t xml:space="preserve"> An applicant wishing to erect a marquee shall provide proof that the Commissioners of the Departments of Transporta</w:t>
      </w:r>
      <w:r w:rsidRPr="00A83FEF">
        <w:rPr>
          <w:spacing w:val="1"/>
        </w:rPr>
        <w:softHyphen/>
        <w:t>tion, Consumer and Worker Protection, and Environmental Protec</w:t>
      </w:r>
      <w:r w:rsidRPr="00A83FEF">
        <w:rPr>
          <w:spacing w:val="1"/>
        </w:rPr>
        <w:softHyphen/>
        <w:t>tion have not permitted the use of a space or structure on or under the sidewalk beneath the proposed mar</w:t>
      </w:r>
      <w:r w:rsidRPr="00A83FEF">
        <w:rPr>
          <w:spacing w:val="1"/>
        </w:rPr>
        <w:softHyphen/>
        <w:t>quee in such a manner that the construction of the pro</w:t>
      </w:r>
      <w:r w:rsidRPr="00A83FEF">
        <w:rPr>
          <w:spacing w:val="1"/>
        </w:rPr>
        <w:softHyphen/>
        <w:t>posed marquee shall interfere with the removal or repair of any such permitted use or structure.</w:t>
      </w:r>
    </w:p>
    <w:p w14:paraId="50948D78" w14:textId="77777777" w:rsidR="00BF2558" w:rsidRPr="00A83FEF" w:rsidRDefault="00BF2558" w:rsidP="00BF2558">
      <w:pPr>
        <w:spacing w:before="120" w:after="120"/>
        <w:jc w:val="both"/>
        <w:rPr>
          <w:rFonts w:ascii="Times" w:hAnsi="Times" w:cs="Times"/>
          <w:spacing w:val="-1"/>
        </w:rPr>
      </w:pPr>
      <w:r w:rsidRPr="00A83FEF">
        <w:t>Legislative history:</w:t>
      </w:r>
      <w:r>
        <w:t xml:space="preserve"> </w:t>
      </w:r>
      <w:hyperlink r:id="rId12" w:history="1">
        <w:r>
          <w:rPr>
            <w:rStyle w:val="Hyperlink"/>
          </w:rPr>
          <w:t>Local Law 141/13</w:t>
        </w:r>
      </w:hyperlink>
      <w:r>
        <w:t>,</w:t>
      </w:r>
      <w:r w:rsidRPr="00A83FEF">
        <w:t xml:space="preserve"> </w:t>
      </w:r>
      <w:hyperlink r:id="rId13" w:history="1">
        <w:r w:rsidRPr="00A83FEF">
          <w:rPr>
            <w:rStyle w:val="Hyperlink"/>
          </w:rPr>
          <w:t>Local Law 80 of 2020</w:t>
        </w:r>
      </w:hyperlink>
    </w:p>
    <w:p w14:paraId="722AB49B" w14:textId="69662DC5" w:rsidR="0018241B" w:rsidRDefault="0018241B" w:rsidP="003747B0">
      <w:pPr>
        <w:spacing w:before="120" w:after="120"/>
        <w:jc w:val="both"/>
        <w:rPr>
          <w:bCs/>
        </w:rPr>
      </w:pPr>
      <w:ins w:id="30" w:author="Danielle Delahanty (Buildings)" w:date="2021-03-02T15:28:00Z">
        <w:r w:rsidRPr="003747B0">
          <w:rPr>
            <w:bCs/>
          </w:rPr>
          <w:t xml:space="preserve">Replace the existing Section BC </w:t>
        </w:r>
        <w:r>
          <w:rPr>
            <w:bCs/>
          </w:rPr>
          <w:t>3202.</w:t>
        </w:r>
        <w:r>
          <w:rPr>
            <w:bCs/>
          </w:rPr>
          <w:t>4.1</w:t>
        </w:r>
        <w:r w:rsidRPr="003747B0">
          <w:rPr>
            <w:bCs/>
          </w:rPr>
          <w:t xml:space="preserve"> in its entirety with the below, which includes the comprehensive legislative history for this section.</w:t>
        </w:r>
      </w:ins>
    </w:p>
    <w:p w14:paraId="099FEB6A" w14:textId="61FE41AF" w:rsidR="00A83FEF" w:rsidRDefault="00A83FEF" w:rsidP="003747B0">
      <w:pPr>
        <w:spacing w:before="120" w:after="120"/>
        <w:jc w:val="both"/>
        <w:rPr>
          <w:spacing w:val="1"/>
        </w:rPr>
      </w:pPr>
      <w:r w:rsidRPr="00A83FEF">
        <w:rPr>
          <w:b/>
          <w:bCs/>
          <w:spacing w:val="1"/>
        </w:rPr>
        <w:t>3202.4.1 Sidewalk cafés</w:t>
      </w:r>
      <w:r w:rsidRPr="00A83FEF">
        <w:rPr>
          <w:spacing w:val="1"/>
        </w:rPr>
        <w:t>. Enclosures for sidewalk cafés, where permitted by the Commissioner of the Department of Consumer and Worker Protection pursuant to applicable law and con</w:t>
      </w:r>
      <w:r w:rsidRPr="00A83FEF">
        <w:rPr>
          <w:spacing w:val="1"/>
        </w:rPr>
        <w:softHyphen/>
        <w:t>structed in compliance with Section 3111, may be con</w:t>
      </w:r>
      <w:r w:rsidRPr="00A83FEF">
        <w:rPr>
          <w:spacing w:val="1"/>
        </w:rPr>
        <w:softHyphen/>
        <w:t>structed beyond the street line.</w:t>
      </w:r>
    </w:p>
    <w:p w14:paraId="5A1F4932" w14:textId="77777777" w:rsidR="00A83FEF" w:rsidRPr="00A83FEF" w:rsidRDefault="00A83FEF" w:rsidP="00A83FEF">
      <w:pPr>
        <w:spacing w:before="120" w:after="120"/>
        <w:jc w:val="both"/>
        <w:rPr>
          <w:rFonts w:ascii="Times" w:hAnsi="Times" w:cs="Times"/>
          <w:spacing w:val="-1"/>
        </w:rPr>
      </w:pPr>
      <w:r w:rsidRPr="00A83FEF">
        <w:t xml:space="preserve">Legislative history: </w:t>
      </w:r>
      <w:hyperlink r:id="rId14" w:history="1">
        <w:r w:rsidRPr="00A83FEF">
          <w:rPr>
            <w:rStyle w:val="Hyperlink"/>
          </w:rPr>
          <w:t>Local Law 80 of 2020</w:t>
        </w:r>
      </w:hyperlink>
    </w:p>
    <w:p w14:paraId="7C72C5E8" w14:textId="77777777" w:rsidR="00A83FEF" w:rsidRPr="00A83FEF" w:rsidRDefault="00A83FEF" w:rsidP="003747B0">
      <w:pPr>
        <w:spacing w:before="120" w:after="120"/>
        <w:jc w:val="both"/>
        <w:rPr>
          <w:spacing w:val="1"/>
        </w:rPr>
      </w:pPr>
    </w:p>
    <w:sectPr w:rsidR="00A83FEF" w:rsidRPr="00A83FE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905CC" w14:textId="77777777" w:rsidR="008B06A8" w:rsidRDefault="008B06A8" w:rsidP="00F23349">
      <w:r>
        <w:separator/>
      </w:r>
    </w:p>
  </w:endnote>
  <w:endnote w:type="continuationSeparator" w:id="0">
    <w:p w14:paraId="2F17377C" w14:textId="77777777" w:rsidR="008B06A8" w:rsidRDefault="008B06A8" w:rsidP="00F2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349BA" w14:textId="77777777" w:rsidR="008B06A8" w:rsidRDefault="008B06A8" w:rsidP="00F23349">
      <w:r>
        <w:separator/>
      </w:r>
    </w:p>
  </w:footnote>
  <w:footnote w:type="continuationSeparator" w:id="0">
    <w:p w14:paraId="5CBC8717" w14:textId="77777777" w:rsidR="008B06A8" w:rsidRDefault="008B06A8" w:rsidP="00F23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B77E9" w14:textId="66F9F914" w:rsidR="00F23349" w:rsidRDefault="00F23349" w:rsidP="00F23349">
    <w:pPr>
      <w:pStyle w:val="Header"/>
    </w:pPr>
    <w:r>
      <w:t>2014 Building Code Changes since June 2020 + Legislative History Links</w:t>
    </w:r>
  </w:p>
  <w:p w14:paraId="7D8035A9" w14:textId="4EE0C64A" w:rsidR="008E259E" w:rsidRDefault="008E259E" w:rsidP="008E259E">
    <w:pPr>
      <w:pStyle w:val="Header"/>
    </w:pPr>
    <w:r>
      <w:t>Rev DD 2021 0</w:t>
    </w:r>
    <w:r w:rsidR="0027318C">
      <w:t>3 02</w:t>
    </w:r>
  </w:p>
  <w:p w14:paraId="080A9461" w14:textId="77777777" w:rsidR="00F23349" w:rsidRDefault="00F23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A2994"/>
    <w:multiLevelType w:val="hybridMultilevel"/>
    <w:tmpl w:val="A3E8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le Delahanty (Buildings)">
    <w15:presenceInfo w15:providerId="AD" w15:userId="S::ddelahanty@buildings.nyc.gov::4def6a5e-3909-4e78-b407-ef261b98f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4E"/>
    <w:rsid w:val="001274C4"/>
    <w:rsid w:val="00135956"/>
    <w:rsid w:val="0018241B"/>
    <w:rsid w:val="001B4406"/>
    <w:rsid w:val="001F2127"/>
    <w:rsid w:val="0027318C"/>
    <w:rsid w:val="003747B0"/>
    <w:rsid w:val="00393428"/>
    <w:rsid w:val="00651AAF"/>
    <w:rsid w:val="00835A4E"/>
    <w:rsid w:val="00867761"/>
    <w:rsid w:val="008B06A8"/>
    <w:rsid w:val="008E259E"/>
    <w:rsid w:val="00965F0D"/>
    <w:rsid w:val="00A83FEF"/>
    <w:rsid w:val="00B42A2F"/>
    <w:rsid w:val="00B52D91"/>
    <w:rsid w:val="00BE03B2"/>
    <w:rsid w:val="00BF2558"/>
    <w:rsid w:val="00D731D0"/>
    <w:rsid w:val="00F2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D85F"/>
  <w15:chartTrackingRefBased/>
  <w15:docId w15:val="{265A2764-5D5A-4B58-8F30-5A259D37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A4E"/>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5A4E"/>
    <w:rPr>
      <w:sz w:val="16"/>
      <w:szCs w:val="16"/>
    </w:rPr>
  </w:style>
  <w:style w:type="paragraph" w:styleId="CommentText">
    <w:name w:val="annotation text"/>
    <w:basedOn w:val="Normal"/>
    <w:link w:val="CommentTextChar"/>
    <w:uiPriority w:val="99"/>
    <w:semiHidden/>
    <w:unhideWhenUsed/>
    <w:rsid w:val="00835A4E"/>
    <w:rPr>
      <w:sz w:val="20"/>
      <w:szCs w:val="20"/>
    </w:rPr>
  </w:style>
  <w:style w:type="character" w:customStyle="1" w:styleId="CommentTextChar">
    <w:name w:val="Comment Text Char"/>
    <w:basedOn w:val="DefaultParagraphFont"/>
    <w:link w:val="CommentText"/>
    <w:uiPriority w:val="99"/>
    <w:semiHidden/>
    <w:rsid w:val="00835A4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5A4E"/>
    <w:rPr>
      <w:b/>
      <w:bCs/>
    </w:rPr>
  </w:style>
  <w:style w:type="character" w:customStyle="1" w:styleId="CommentSubjectChar">
    <w:name w:val="Comment Subject Char"/>
    <w:basedOn w:val="CommentTextChar"/>
    <w:link w:val="CommentSubject"/>
    <w:uiPriority w:val="99"/>
    <w:semiHidden/>
    <w:rsid w:val="00835A4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35A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A4E"/>
    <w:rPr>
      <w:rFonts w:ascii="Segoe UI" w:eastAsia="Times New Roman" w:hAnsi="Segoe UI" w:cs="Segoe UI"/>
      <w:sz w:val="18"/>
      <w:szCs w:val="18"/>
    </w:rPr>
  </w:style>
  <w:style w:type="character" w:styleId="Hyperlink">
    <w:name w:val="Hyperlink"/>
    <w:rsid w:val="00835A4E"/>
    <w:rPr>
      <w:color w:val="0000FF"/>
      <w:u w:val="single"/>
    </w:rPr>
  </w:style>
  <w:style w:type="paragraph" w:styleId="Header">
    <w:name w:val="header"/>
    <w:basedOn w:val="Normal"/>
    <w:link w:val="HeaderChar"/>
    <w:uiPriority w:val="99"/>
    <w:unhideWhenUsed/>
    <w:rsid w:val="00F23349"/>
    <w:pPr>
      <w:tabs>
        <w:tab w:val="center" w:pos="4680"/>
        <w:tab w:val="right" w:pos="9360"/>
      </w:tabs>
    </w:pPr>
  </w:style>
  <w:style w:type="character" w:customStyle="1" w:styleId="HeaderChar">
    <w:name w:val="Header Char"/>
    <w:basedOn w:val="DefaultParagraphFont"/>
    <w:link w:val="Header"/>
    <w:uiPriority w:val="99"/>
    <w:rsid w:val="00F2334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23349"/>
    <w:pPr>
      <w:tabs>
        <w:tab w:val="center" w:pos="4680"/>
        <w:tab w:val="right" w:pos="9360"/>
      </w:tabs>
    </w:pPr>
  </w:style>
  <w:style w:type="character" w:customStyle="1" w:styleId="FooterChar">
    <w:name w:val="Footer Char"/>
    <w:basedOn w:val="DefaultParagraphFont"/>
    <w:link w:val="Footer"/>
    <w:uiPriority w:val="99"/>
    <w:rsid w:val="00F23349"/>
    <w:rPr>
      <w:rFonts w:ascii="Times New Roman" w:eastAsia="Times New Roman" w:hAnsi="Times New Roman" w:cs="Times New Roman"/>
      <w:sz w:val="24"/>
      <w:szCs w:val="24"/>
    </w:rPr>
  </w:style>
  <w:style w:type="paragraph" w:styleId="ListParagraph">
    <w:name w:val="List Paragraph"/>
    <w:basedOn w:val="Normal"/>
    <w:uiPriority w:val="34"/>
    <w:qFormat/>
    <w:rsid w:val="003747B0"/>
    <w:pPr>
      <w:ind w:left="720"/>
      <w:contextualSpacing/>
    </w:pPr>
  </w:style>
  <w:style w:type="character" w:styleId="UnresolvedMention">
    <w:name w:val="Unresolved Mention"/>
    <w:basedOn w:val="DefaultParagraphFont"/>
    <w:uiPriority w:val="99"/>
    <w:semiHidden/>
    <w:unhideWhenUsed/>
    <w:rsid w:val="00651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41334">
      <w:bodyDiv w:val="1"/>
      <w:marLeft w:val="0"/>
      <w:marRight w:val="0"/>
      <w:marTop w:val="0"/>
      <w:marBottom w:val="0"/>
      <w:divBdr>
        <w:top w:val="none" w:sz="0" w:space="0" w:color="auto"/>
        <w:left w:val="none" w:sz="0" w:space="0" w:color="auto"/>
        <w:bottom w:val="none" w:sz="0" w:space="0" w:color="auto"/>
        <w:right w:val="none" w:sz="0" w:space="0" w:color="auto"/>
      </w:divBdr>
    </w:div>
    <w:div w:id="494302767">
      <w:bodyDiv w:val="1"/>
      <w:marLeft w:val="0"/>
      <w:marRight w:val="0"/>
      <w:marTop w:val="0"/>
      <w:marBottom w:val="0"/>
      <w:divBdr>
        <w:top w:val="none" w:sz="0" w:space="0" w:color="auto"/>
        <w:left w:val="none" w:sz="0" w:space="0" w:color="auto"/>
        <w:bottom w:val="none" w:sz="0" w:space="0" w:color="auto"/>
        <w:right w:val="none" w:sz="0" w:space="0" w:color="auto"/>
      </w:divBdr>
    </w:div>
    <w:div w:id="581138170">
      <w:bodyDiv w:val="1"/>
      <w:marLeft w:val="0"/>
      <w:marRight w:val="0"/>
      <w:marTop w:val="0"/>
      <w:marBottom w:val="0"/>
      <w:divBdr>
        <w:top w:val="none" w:sz="0" w:space="0" w:color="auto"/>
        <w:left w:val="none" w:sz="0" w:space="0" w:color="auto"/>
        <w:bottom w:val="none" w:sz="0" w:space="0" w:color="auto"/>
        <w:right w:val="none" w:sz="0" w:space="0" w:color="auto"/>
      </w:divBdr>
    </w:div>
    <w:div w:id="5944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nyc.gov/assets/buildings/local_laws/ll141of2013.pdf" TargetMode="External"/><Relationship Id="rId13" Type="http://schemas.openxmlformats.org/officeDocument/2006/relationships/hyperlink" Target="http://www1.nyc.gov/assets/buildings/local_laws/ll80of20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1.nyc.gov/assets/buildings/local_laws/ll141of2013.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nyc.gov/assets/buildings/local_laws/ll80of2020.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1.nyc.gov/assets/buildings/local_laws/ll141of2013.pdf" TargetMode="External"/><Relationship Id="rId4" Type="http://schemas.openxmlformats.org/officeDocument/2006/relationships/settings" Target="settings.xml"/><Relationship Id="rId9" Type="http://schemas.openxmlformats.org/officeDocument/2006/relationships/hyperlink" Target="http://www1.nyc.gov/assets/buildings/local_laws/ll80of2020.pdf" TargetMode="External"/><Relationship Id="rId14" Type="http://schemas.openxmlformats.org/officeDocument/2006/relationships/hyperlink" Target="http://www1.nyc.gov/assets/buildings/local_laws/ll80of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C40B7-0DD5-4B4E-8E53-F1D630D48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Buildings</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Delahanty (Buildings)</dc:creator>
  <cp:keywords/>
  <dc:description/>
  <cp:lastModifiedBy>Danielle Delahanty (Buildings)</cp:lastModifiedBy>
  <cp:revision>10</cp:revision>
  <dcterms:created xsi:type="dcterms:W3CDTF">2020-12-18T18:23:00Z</dcterms:created>
  <dcterms:modified xsi:type="dcterms:W3CDTF">2021-03-02T20:31:00Z</dcterms:modified>
</cp:coreProperties>
</file>